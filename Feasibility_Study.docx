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3150" w14:textId="135F1236" w:rsidR="009D4F17" w:rsidRDefault="00C20A69" w:rsidP="00D60FC6">
      <w:pPr>
        <w:spacing w:after="0" w:line="480" w:lineRule="auto"/>
        <w:ind w:right="-20"/>
        <w:jc w:val="center"/>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Feasibility Study</w:t>
      </w:r>
    </w:p>
    <w:p w14:paraId="131380D7" w14:textId="77777777" w:rsidR="009D4F17" w:rsidRDefault="009D4F17">
      <w:pPr>
        <w:spacing w:before="9" w:after="0" w:line="160" w:lineRule="exact"/>
        <w:rPr>
          <w:sz w:val="16"/>
          <w:szCs w:val="16"/>
        </w:rPr>
      </w:pPr>
    </w:p>
    <w:p w14:paraId="6E42631D" w14:textId="77777777" w:rsidR="009D4F17" w:rsidRDefault="009D4F17">
      <w:pPr>
        <w:spacing w:after="0" w:line="200" w:lineRule="exact"/>
        <w:rPr>
          <w:sz w:val="20"/>
          <w:szCs w:val="20"/>
        </w:rPr>
      </w:pPr>
    </w:p>
    <w:p w14:paraId="03E14A6C" w14:textId="77777777" w:rsidR="009D4F17" w:rsidRPr="00177D3A" w:rsidRDefault="00C20A69">
      <w:pPr>
        <w:spacing w:after="0" w:line="240" w:lineRule="auto"/>
        <w:ind w:left="108" w:right="-20"/>
        <w:rPr>
          <w:rFonts w:ascii="Times New Roman" w:eastAsia="Times New Roman" w:hAnsi="Times New Roman" w:cs="Times New Roman"/>
          <w:sz w:val="32"/>
          <w:szCs w:val="32"/>
          <w:u w:val="single"/>
        </w:rPr>
      </w:pPr>
      <w:r w:rsidRPr="00177D3A">
        <w:rPr>
          <w:rFonts w:ascii="Times New Roman" w:eastAsia="Times New Roman" w:hAnsi="Times New Roman" w:cs="Times New Roman"/>
          <w:b/>
          <w:bCs/>
          <w:sz w:val="32"/>
          <w:szCs w:val="32"/>
          <w:u w:val="single"/>
        </w:rPr>
        <w:t>Step 1 – Idea Exploration, Identification and Assessment</w:t>
      </w:r>
    </w:p>
    <w:p w14:paraId="74F0C083" w14:textId="77777777" w:rsidR="009D4F17" w:rsidRDefault="009D4F17">
      <w:pPr>
        <w:spacing w:before="14" w:after="0" w:line="260" w:lineRule="exact"/>
        <w:rPr>
          <w:sz w:val="26"/>
          <w:szCs w:val="26"/>
        </w:rPr>
      </w:pPr>
    </w:p>
    <w:p w14:paraId="53165308" w14:textId="5E6237EF" w:rsidR="009D4F17" w:rsidRPr="00961C2C" w:rsidRDefault="00C20A69">
      <w:pPr>
        <w:spacing w:after="0" w:line="239" w:lineRule="auto"/>
        <w:ind w:left="108" w:right="123"/>
        <w:rPr>
          <w:rFonts w:ascii="Times New Roman" w:eastAsia="Times New Roman" w:hAnsi="Times New Roman" w:cs="Times New Roman"/>
          <w:b/>
          <w:bCs/>
          <w:u w:val="single"/>
        </w:rPr>
      </w:pPr>
      <w:r w:rsidRPr="00961C2C">
        <w:rPr>
          <w:rFonts w:ascii="Times New Roman" w:eastAsia="Times New Roman" w:hAnsi="Times New Roman" w:cs="Times New Roman"/>
          <w:b/>
          <w:bCs/>
          <w:sz w:val="28"/>
          <w:szCs w:val="28"/>
          <w:u w:val="single"/>
        </w:rPr>
        <w:t>Describe</w:t>
      </w:r>
      <w:r w:rsidRPr="00961C2C">
        <w:rPr>
          <w:rFonts w:ascii="Times New Roman" w:eastAsia="Times New Roman" w:hAnsi="Times New Roman" w:cs="Times New Roman"/>
          <w:b/>
          <w:bCs/>
          <w:spacing w:val="-10"/>
          <w:sz w:val="28"/>
          <w:szCs w:val="28"/>
          <w:u w:val="single"/>
        </w:rPr>
        <w:t xml:space="preserve"> </w:t>
      </w:r>
      <w:r w:rsidR="005E1EC9" w:rsidRPr="00961C2C">
        <w:rPr>
          <w:rFonts w:ascii="Times New Roman" w:eastAsia="Times New Roman" w:hAnsi="Times New Roman" w:cs="Times New Roman"/>
          <w:b/>
          <w:bCs/>
          <w:sz w:val="28"/>
          <w:szCs w:val="28"/>
          <w:u w:val="single"/>
        </w:rPr>
        <w:t xml:space="preserve">the </w:t>
      </w:r>
      <w:r w:rsidRPr="00961C2C">
        <w:rPr>
          <w:rFonts w:ascii="Times New Roman" w:eastAsia="Times New Roman" w:hAnsi="Times New Roman" w:cs="Times New Roman"/>
          <w:b/>
          <w:bCs/>
          <w:sz w:val="28"/>
          <w:szCs w:val="28"/>
          <w:u w:val="single"/>
        </w:rPr>
        <w:t>business</w:t>
      </w:r>
      <w:r w:rsidRPr="00961C2C">
        <w:rPr>
          <w:rFonts w:ascii="Times New Roman" w:eastAsia="Times New Roman" w:hAnsi="Times New Roman" w:cs="Times New Roman"/>
          <w:b/>
          <w:bCs/>
          <w:spacing w:val="-9"/>
          <w:sz w:val="28"/>
          <w:szCs w:val="28"/>
          <w:u w:val="single"/>
        </w:rPr>
        <w:t xml:space="preserve"> </w:t>
      </w:r>
      <w:r w:rsidRPr="00961C2C">
        <w:rPr>
          <w:rFonts w:ascii="Times New Roman" w:eastAsia="Times New Roman" w:hAnsi="Times New Roman" w:cs="Times New Roman"/>
          <w:b/>
          <w:bCs/>
          <w:sz w:val="28"/>
          <w:szCs w:val="28"/>
          <w:u w:val="single"/>
        </w:rPr>
        <w:t>idea</w:t>
      </w:r>
      <w:r w:rsidRPr="00961C2C">
        <w:rPr>
          <w:rFonts w:ascii="Times New Roman" w:eastAsia="Times New Roman" w:hAnsi="Times New Roman" w:cs="Times New Roman"/>
          <w:b/>
          <w:bCs/>
          <w:spacing w:val="-5"/>
          <w:sz w:val="28"/>
          <w:szCs w:val="28"/>
          <w:u w:val="single"/>
        </w:rPr>
        <w:t xml:space="preserve"> </w:t>
      </w:r>
      <w:r w:rsidRPr="00961C2C">
        <w:rPr>
          <w:rFonts w:ascii="Times New Roman" w:eastAsia="Times New Roman" w:hAnsi="Times New Roman" w:cs="Times New Roman"/>
          <w:b/>
          <w:bCs/>
          <w:sz w:val="28"/>
          <w:szCs w:val="28"/>
          <w:u w:val="single"/>
        </w:rPr>
        <w:t>or</w:t>
      </w:r>
      <w:r w:rsidRPr="00961C2C">
        <w:rPr>
          <w:rFonts w:ascii="Times New Roman" w:eastAsia="Times New Roman" w:hAnsi="Times New Roman" w:cs="Times New Roman"/>
          <w:b/>
          <w:bCs/>
          <w:spacing w:val="-2"/>
          <w:sz w:val="28"/>
          <w:szCs w:val="28"/>
          <w:u w:val="single"/>
        </w:rPr>
        <w:t xml:space="preserve"> </w:t>
      </w:r>
      <w:r w:rsidRPr="00961C2C">
        <w:rPr>
          <w:rFonts w:ascii="Times New Roman" w:eastAsia="Times New Roman" w:hAnsi="Times New Roman" w:cs="Times New Roman"/>
          <w:b/>
          <w:bCs/>
          <w:sz w:val="28"/>
          <w:szCs w:val="28"/>
          <w:u w:val="single"/>
        </w:rPr>
        <w:t>concept</w:t>
      </w:r>
    </w:p>
    <w:p w14:paraId="1A7C340C" w14:textId="77777777" w:rsidR="009D4F17" w:rsidRDefault="009D4F17" w:rsidP="76BD4FC6">
      <w:pPr>
        <w:spacing w:after="0" w:line="200" w:lineRule="exact"/>
        <w:rPr>
          <w:color w:val="FF0000"/>
          <w:sz w:val="20"/>
          <w:szCs w:val="20"/>
        </w:rPr>
      </w:pPr>
    </w:p>
    <w:p w14:paraId="0C05AC33" w14:textId="09800D81" w:rsidR="0026453B" w:rsidRDefault="0026453B" w:rsidP="76BD4FC6">
      <w:pPr>
        <w:spacing w:after="0" w:line="200" w:lineRule="exact"/>
        <w:rPr>
          <w:color w:val="FF0000"/>
          <w:sz w:val="20"/>
          <w:szCs w:val="20"/>
        </w:rPr>
      </w:pPr>
    </w:p>
    <w:p w14:paraId="1092C756" w14:textId="0AFBE175" w:rsidR="0026453B" w:rsidRPr="0026453B" w:rsidRDefault="0026453B" w:rsidP="00306077">
      <w:pPr>
        <w:spacing w:after="0" w:line="240" w:lineRule="auto"/>
        <w:ind w:left="108"/>
        <w:rPr>
          <w:color w:val="FF0000"/>
          <w:sz w:val="24"/>
          <w:szCs w:val="24"/>
        </w:rPr>
      </w:pPr>
      <w:r w:rsidRPr="0026453B">
        <w:rPr>
          <w:b/>
          <w:bCs/>
          <w:color w:val="000000" w:themeColor="text1"/>
          <w:sz w:val="24"/>
          <w:szCs w:val="24"/>
        </w:rPr>
        <w:t xml:space="preserve">Restaurant reservation booking system. </w:t>
      </w:r>
      <w:r>
        <w:rPr>
          <w:color w:val="000000" w:themeColor="text1"/>
          <w:sz w:val="24"/>
          <w:szCs w:val="24"/>
        </w:rPr>
        <w:t xml:space="preserve">Although there are existing organizations that provide this service, I believe that there is a unmet need in the market with regards to finding a restaurant based on a meal you are searching for. Certain restaurants advertise themselves solely on the nationality of their cuisine and the customer must look through the internet to find out what specific meals they offer on their menu. My idea is that the customer can not only search for restaurants based on the type of restaurant they’re looking for, but also specify a meal-type and be displayed a list of restaurants offering that dish, or something similar. From there, the user is able to make a reservation. This eliminates the need to look up menu’s and reviews as the site will also display a star rating based on reviews imported from google reviews and the like. So, in conclusion, I am proposing a reservation system for restaurants with advanced search filters and the capability to create, change and delete reservations. Each user will have an account and their reservations will be saved to their account. The site will also include other features for convenience such as a general price range, map of the area with the restaurants location and more. </w:t>
      </w:r>
    </w:p>
    <w:p w14:paraId="0AA5B725" w14:textId="4AB69A31" w:rsidR="009D4F17" w:rsidRDefault="009D4F17" w:rsidP="76BD4FC6">
      <w:pPr>
        <w:spacing w:after="0" w:line="200" w:lineRule="exact"/>
        <w:rPr>
          <w:color w:val="FF0000"/>
          <w:sz w:val="20"/>
          <w:szCs w:val="20"/>
        </w:rPr>
      </w:pPr>
    </w:p>
    <w:p w14:paraId="126FC41C" w14:textId="52A0A35E" w:rsidR="009D4F17" w:rsidRPr="00AF00E8" w:rsidRDefault="009D4F17">
      <w:pPr>
        <w:spacing w:after="0" w:line="200" w:lineRule="exact"/>
        <w:rPr>
          <w:sz w:val="20"/>
          <w:szCs w:val="20"/>
          <w:u w:val="single"/>
        </w:rPr>
      </w:pPr>
    </w:p>
    <w:p w14:paraId="7CD710C3" w14:textId="0BA61E32" w:rsidR="009D4F17" w:rsidRPr="00AF00E8" w:rsidRDefault="00C20A69" w:rsidP="00FF7029">
      <w:pPr>
        <w:spacing w:before="23" w:after="0" w:line="240" w:lineRule="auto"/>
        <w:ind w:left="108" w:right="-20"/>
        <w:rPr>
          <w:rFonts w:ascii="Times New Roman" w:eastAsia="Times New Roman" w:hAnsi="Times New Roman" w:cs="Times New Roman"/>
          <w:b/>
          <w:bCs/>
          <w:u w:val="single"/>
        </w:rPr>
      </w:pPr>
      <w:r w:rsidRPr="00AF00E8">
        <w:rPr>
          <w:rFonts w:ascii="Times New Roman" w:eastAsia="Times New Roman" w:hAnsi="Times New Roman" w:cs="Times New Roman"/>
          <w:b/>
          <w:bCs/>
          <w:sz w:val="28"/>
          <w:szCs w:val="28"/>
          <w:u w:val="single"/>
        </w:rPr>
        <w:t>What</w:t>
      </w:r>
      <w:r w:rsidRPr="00AF00E8">
        <w:rPr>
          <w:rFonts w:ascii="Times New Roman" w:eastAsia="Times New Roman" w:hAnsi="Times New Roman" w:cs="Times New Roman"/>
          <w:b/>
          <w:bCs/>
          <w:spacing w:val="-6"/>
          <w:sz w:val="28"/>
          <w:szCs w:val="28"/>
          <w:u w:val="single"/>
        </w:rPr>
        <w:t xml:space="preserve"> </w:t>
      </w:r>
      <w:r w:rsidR="00FF7029" w:rsidRPr="00AF00E8">
        <w:rPr>
          <w:rFonts w:ascii="Times New Roman" w:eastAsia="Times New Roman" w:hAnsi="Times New Roman" w:cs="Times New Roman"/>
          <w:b/>
          <w:bCs/>
          <w:sz w:val="28"/>
          <w:szCs w:val="28"/>
          <w:u w:val="single"/>
        </w:rPr>
        <w:t>is the “pain”</w:t>
      </w:r>
      <w:r w:rsidRPr="00AF00E8">
        <w:rPr>
          <w:rFonts w:ascii="Times New Roman" w:eastAsia="Times New Roman" w:hAnsi="Times New Roman" w:cs="Times New Roman"/>
          <w:b/>
          <w:bCs/>
          <w:spacing w:val="-9"/>
          <w:sz w:val="28"/>
          <w:szCs w:val="28"/>
          <w:u w:val="single"/>
        </w:rPr>
        <w:t xml:space="preserve"> </w:t>
      </w:r>
      <w:r w:rsidR="00FF7029" w:rsidRPr="00AF00E8">
        <w:rPr>
          <w:rFonts w:ascii="Times New Roman" w:eastAsia="Times New Roman" w:hAnsi="Times New Roman" w:cs="Times New Roman"/>
          <w:b/>
          <w:bCs/>
          <w:spacing w:val="-9"/>
          <w:sz w:val="28"/>
          <w:szCs w:val="28"/>
          <w:u w:val="single"/>
        </w:rPr>
        <w:t>that is being ‘cured’ with</w:t>
      </w:r>
      <w:r w:rsidRPr="00AF00E8">
        <w:rPr>
          <w:rFonts w:ascii="Times New Roman" w:eastAsia="Times New Roman" w:hAnsi="Times New Roman" w:cs="Times New Roman"/>
          <w:b/>
          <w:bCs/>
          <w:spacing w:val="-4"/>
          <w:sz w:val="28"/>
          <w:szCs w:val="28"/>
          <w:u w:val="single"/>
        </w:rPr>
        <w:t xml:space="preserve"> </w:t>
      </w:r>
      <w:r w:rsidR="005E1EC9" w:rsidRPr="00AF00E8">
        <w:rPr>
          <w:rFonts w:ascii="Times New Roman" w:eastAsia="Times New Roman" w:hAnsi="Times New Roman" w:cs="Times New Roman"/>
          <w:b/>
          <w:bCs/>
          <w:sz w:val="28"/>
          <w:szCs w:val="28"/>
          <w:u w:val="single"/>
        </w:rPr>
        <w:t>th</w:t>
      </w:r>
      <w:r w:rsidR="00FF7029" w:rsidRPr="00AF00E8">
        <w:rPr>
          <w:rFonts w:ascii="Times New Roman" w:eastAsia="Times New Roman" w:hAnsi="Times New Roman" w:cs="Times New Roman"/>
          <w:b/>
          <w:bCs/>
          <w:sz w:val="28"/>
          <w:szCs w:val="28"/>
          <w:u w:val="single"/>
        </w:rPr>
        <w:t>is</w:t>
      </w:r>
      <w:r w:rsidRPr="00AF00E8">
        <w:rPr>
          <w:rFonts w:ascii="Times New Roman" w:eastAsia="Times New Roman" w:hAnsi="Times New Roman" w:cs="Times New Roman"/>
          <w:b/>
          <w:bCs/>
          <w:spacing w:val="-5"/>
          <w:sz w:val="28"/>
          <w:szCs w:val="28"/>
          <w:u w:val="single"/>
        </w:rPr>
        <w:t xml:space="preserve"> </w:t>
      </w:r>
      <w:r w:rsidRPr="00AF00E8">
        <w:rPr>
          <w:rFonts w:ascii="Times New Roman" w:eastAsia="Times New Roman" w:hAnsi="Times New Roman" w:cs="Times New Roman"/>
          <w:b/>
          <w:bCs/>
          <w:sz w:val="28"/>
          <w:szCs w:val="28"/>
          <w:u w:val="single"/>
        </w:rPr>
        <w:t>product</w:t>
      </w:r>
      <w:r w:rsidRPr="00AF00E8">
        <w:rPr>
          <w:rFonts w:ascii="Times New Roman" w:eastAsia="Times New Roman" w:hAnsi="Times New Roman" w:cs="Times New Roman"/>
          <w:b/>
          <w:bCs/>
          <w:spacing w:val="-8"/>
          <w:sz w:val="28"/>
          <w:szCs w:val="28"/>
          <w:u w:val="single"/>
        </w:rPr>
        <w:t xml:space="preserve"> </w:t>
      </w:r>
      <w:r w:rsidRPr="00AF00E8">
        <w:rPr>
          <w:rFonts w:ascii="Times New Roman" w:eastAsia="Times New Roman" w:hAnsi="Times New Roman" w:cs="Times New Roman"/>
          <w:b/>
          <w:bCs/>
          <w:sz w:val="28"/>
          <w:szCs w:val="28"/>
          <w:u w:val="single"/>
        </w:rPr>
        <w:t>or</w:t>
      </w:r>
      <w:r w:rsidRPr="00AF00E8">
        <w:rPr>
          <w:rFonts w:ascii="Times New Roman" w:eastAsia="Times New Roman" w:hAnsi="Times New Roman" w:cs="Times New Roman"/>
          <w:b/>
          <w:bCs/>
          <w:spacing w:val="-2"/>
          <w:sz w:val="28"/>
          <w:szCs w:val="28"/>
          <w:u w:val="single"/>
        </w:rPr>
        <w:t xml:space="preserve"> </w:t>
      </w:r>
      <w:r w:rsidRPr="00AF00E8">
        <w:rPr>
          <w:rFonts w:ascii="Times New Roman" w:eastAsia="Times New Roman" w:hAnsi="Times New Roman" w:cs="Times New Roman"/>
          <w:b/>
          <w:bCs/>
          <w:sz w:val="28"/>
          <w:szCs w:val="28"/>
          <w:u w:val="single"/>
        </w:rPr>
        <w:t>service</w:t>
      </w:r>
      <w:r w:rsidR="00FF7029" w:rsidRPr="00AF00E8">
        <w:rPr>
          <w:rFonts w:ascii="Times New Roman" w:eastAsia="Times New Roman" w:hAnsi="Times New Roman" w:cs="Times New Roman"/>
          <w:b/>
          <w:bCs/>
          <w:sz w:val="28"/>
          <w:szCs w:val="28"/>
          <w:u w:val="single"/>
        </w:rPr>
        <w:t>?</w:t>
      </w:r>
    </w:p>
    <w:p w14:paraId="61AB0EBC" w14:textId="77777777" w:rsidR="009D4F17" w:rsidRDefault="009D4F17" w:rsidP="76BD4FC6">
      <w:pPr>
        <w:spacing w:before="1" w:after="0" w:line="160" w:lineRule="exact"/>
        <w:rPr>
          <w:color w:val="FF0000"/>
          <w:sz w:val="16"/>
          <w:szCs w:val="16"/>
        </w:rPr>
      </w:pPr>
    </w:p>
    <w:p w14:paraId="578C1DBD" w14:textId="7C74C383" w:rsidR="009D4F17" w:rsidRDefault="0026453B">
      <w:pPr>
        <w:spacing w:after="0" w:line="200" w:lineRule="exact"/>
        <w:rPr>
          <w:sz w:val="20"/>
          <w:szCs w:val="20"/>
        </w:rPr>
      </w:pPr>
      <w:r>
        <w:rPr>
          <w:sz w:val="20"/>
          <w:szCs w:val="20"/>
        </w:rPr>
        <w:t xml:space="preserve">  </w:t>
      </w:r>
    </w:p>
    <w:p w14:paraId="267D85D5" w14:textId="05576182" w:rsidR="0026453B" w:rsidRPr="00BB78E0" w:rsidRDefault="0026453B" w:rsidP="00306077">
      <w:pPr>
        <w:spacing w:after="0" w:line="240" w:lineRule="auto"/>
        <w:ind w:left="108"/>
        <w:rPr>
          <w:sz w:val="24"/>
          <w:szCs w:val="24"/>
        </w:rPr>
      </w:pPr>
      <w:r w:rsidRPr="00BB78E0">
        <w:rPr>
          <w:sz w:val="24"/>
          <w:szCs w:val="24"/>
        </w:rPr>
        <w:t xml:space="preserve"> I believe that online users could benefit from the ability of finding local restaurants based on a dish they are craving instead of having to call the restaurant or browse the internet to find menus, dietary information, ratings and location.</w:t>
      </w:r>
      <w:r w:rsidR="00BB78E0" w:rsidRPr="00BB78E0">
        <w:rPr>
          <w:sz w:val="24"/>
          <w:szCs w:val="24"/>
        </w:rPr>
        <w:t xml:space="preserve"> Instead, my site would allow for the user to quickly find restaurants based on rating, price range or a specific meal, whether it is offered there or not. I believe having all that information in one place, as well as being able to then make a reservation based on the information provided would be a valuable service for many people. </w:t>
      </w:r>
    </w:p>
    <w:p w14:paraId="355DD01A" w14:textId="77777777" w:rsidR="00FF7029" w:rsidRDefault="00FF7029">
      <w:pPr>
        <w:spacing w:before="23" w:after="0" w:line="316" w:lineRule="exact"/>
        <w:ind w:left="108" w:right="-20"/>
        <w:rPr>
          <w:rFonts w:ascii="Times New Roman" w:eastAsia="Times New Roman" w:hAnsi="Times New Roman" w:cs="Times New Roman"/>
          <w:position w:val="-1"/>
          <w:sz w:val="28"/>
          <w:szCs w:val="28"/>
        </w:rPr>
      </w:pPr>
    </w:p>
    <w:p w14:paraId="6B053342" w14:textId="12E97396" w:rsidR="00FF7029" w:rsidRPr="00AF00E8" w:rsidRDefault="00FF7029">
      <w:pPr>
        <w:spacing w:before="23" w:after="0" w:line="316" w:lineRule="exact"/>
        <w:ind w:left="108" w:right="-20"/>
        <w:rPr>
          <w:rFonts w:ascii="Times New Roman" w:eastAsia="Times New Roman" w:hAnsi="Times New Roman" w:cs="Times New Roman"/>
          <w:b/>
          <w:bCs/>
          <w:position w:val="-1"/>
          <w:sz w:val="28"/>
          <w:szCs w:val="28"/>
          <w:u w:val="single"/>
        </w:rPr>
      </w:pPr>
      <w:r w:rsidRPr="00AF00E8">
        <w:rPr>
          <w:rFonts w:ascii="Times New Roman" w:eastAsia="Times New Roman" w:hAnsi="Times New Roman" w:cs="Times New Roman"/>
          <w:b/>
          <w:bCs/>
          <w:position w:val="-1"/>
          <w:sz w:val="28"/>
          <w:szCs w:val="28"/>
          <w:u w:val="single"/>
        </w:rPr>
        <w:t>What are the features and benefits of the product</w:t>
      </w:r>
      <w:r w:rsidR="62610980" w:rsidRPr="00AF00E8">
        <w:rPr>
          <w:rFonts w:ascii="Times New Roman" w:eastAsia="Times New Roman" w:hAnsi="Times New Roman" w:cs="Times New Roman"/>
          <w:b/>
          <w:bCs/>
          <w:position w:val="-1"/>
          <w:sz w:val="28"/>
          <w:szCs w:val="28"/>
          <w:u w:val="single"/>
        </w:rPr>
        <w:t>(s)</w:t>
      </w:r>
      <w:r w:rsidRPr="00AF00E8">
        <w:rPr>
          <w:rFonts w:ascii="Times New Roman" w:eastAsia="Times New Roman" w:hAnsi="Times New Roman" w:cs="Times New Roman"/>
          <w:b/>
          <w:bCs/>
          <w:position w:val="-1"/>
          <w:sz w:val="28"/>
          <w:szCs w:val="28"/>
          <w:u w:val="single"/>
        </w:rPr>
        <w:t xml:space="preserve"> or service? </w:t>
      </w:r>
    </w:p>
    <w:p w14:paraId="00E34C4F" w14:textId="5D238BEB" w:rsidR="00376ED8" w:rsidRDefault="00376ED8">
      <w:pPr>
        <w:spacing w:before="23" w:after="0" w:line="316" w:lineRule="exact"/>
        <w:ind w:left="108" w:right="-20"/>
        <w:rPr>
          <w:rFonts w:ascii="Times New Roman" w:eastAsia="Times New Roman" w:hAnsi="Times New Roman" w:cs="Times New Roman"/>
          <w:position w:val="-1"/>
          <w:sz w:val="28"/>
          <w:szCs w:val="28"/>
        </w:rPr>
      </w:pPr>
    </w:p>
    <w:p w14:paraId="37BB9754" w14:textId="0B363822" w:rsidR="00376ED8" w:rsidRPr="00376ED8" w:rsidRDefault="00376ED8">
      <w:pPr>
        <w:spacing w:before="23" w:after="0" w:line="316" w:lineRule="exact"/>
        <w:ind w:left="108" w:right="-20"/>
        <w:rPr>
          <w:rFonts w:eastAsia="Times New Roman" w:cstheme="minorHAnsi"/>
          <w:b/>
          <w:bCs/>
          <w:position w:val="-1"/>
          <w:sz w:val="24"/>
          <w:szCs w:val="24"/>
        </w:rPr>
      </w:pPr>
      <w:r w:rsidRPr="00376ED8">
        <w:rPr>
          <w:rFonts w:eastAsia="Times New Roman" w:cstheme="minorHAnsi"/>
          <w:b/>
          <w:bCs/>
          <w:position w:val="-1"/>
          <w:sz w:val="24"/>
          <w:szCs w:val="24"/>
        </w:rPr>
        <w:t>Features &amp; Benefits ;</w:t>
      </w:r>
    </w:p>
    <w:p w14:paraId="000F1A3F" w14:textId="6E08FEE6" w:rsidR="00376ED8" w:rsidRPr="00376ED8" w:rsidRDefault="00376ED8" w:rsidP="00376ED8">
      <w:pPr>
        <w:pStyle w:val="ListParagraph"/>
        <w:numPr>
          <w:ilvl w:val="0"/>
          <w:numId w:val="1"/>
        </w:numPr>
        <w:spacing w:before="23" w:after="0" w:line="316" w:lineRule="exact"/>
        <w:ind w:right="-20"/>
        <w:rPr>
          <w:rFonts w:eastAsia="Times New Roman" w:cstheme="minorHAnsi"/>
          <w:position w:val="-1"/>
          <w:sz w:val="24"/>
          <w:szCs w:val="24"/>
        </w:rPr>
      </w:pPr>
      <w:r w:rsidRPr="00376ED8">
        <w:rPr>
          <w:rFonts w:eastAsia="Times New Roman" w:cstheme="minorHAnsi"/>
          <w:position w:val="-1"/>
          <w:sz w:val="24"/>
          <w:szCs w:val="24"/>
        </w:rPr>
        <w:t>Search filters based on user input of a specific meal</w:t>
      </w:r>
    </w:p>
    <w:p w14:paraId="6A27A853" w14:textId="7B4A7D02" w:rsidR="00376ED8" w:rsidRPr="00376ED8" w:rsidRDefault="00376ED8" w:rsidP="00376ED8">
      <w:pPr>
        <w:pStyle w:val="ListParagraph"/>
        <w:numPr>
          <w:ilvl w:val="0"/>
          <w:numId w:val="1"/>
        </w:numPr>
        <w:spacing w:before="23" w:after="0" w:line="316" w:lineRule="exact"/>
        <w:ind w:right="-20"/>
        <w:rPr>
          <w:rFonts w:eastAsia="Times New Roman" w:cstheme="minorHAnsi"/>
          <w:position w:val="-1"/>
          <w:sz w:val="24"/>
          <w:szCs w:val="24"/>
        </w:rPr>
      </w:pPr>
      <w:r w:rsidRPr="00376ED8">
        <w:rPr>
          <w:rFonts w:eastAsia="Times New Roman" w:cstheme="minorHAnsi"/>
          <w:position w:val="-1"/>
          <w:sz w:val="24"/>
          <w:szCs w:val="24"/>
        </w:rPr>
        <w:t xml:space="preserve">Create, Edit, Delete and view reservations specific to logged in user. </w:t>
      </w:r>
    </w:p>
    <w:p w14:paraId="0162A8A4" w14:textId="75B7E9B0" w:rsidR="00376ED8" w:rsidRPr="00376ED8" w:rsidRDefault="00376ED8" w:rsidP="00376ED8">
      <w:pPr>
        <w:pStyle w:val="ListParagraph"/>
        <w:numPr>
          <w:ilvl w:val="0"/>
          <w:numId w:val="1"/>
        </w:numPr>
        <w:spacing w:before="23" w:after="0" w:line="316" w:lineRule="exact"/>
        <w:ind w:right="-20"/>
        <w:rPr>
          <w:rFonts w:eastAsia="Times New Roman" w:cstheme="minorHAnsi"/>
          <w:position w:val="-1"/>
          <w:sz w:val="24"/>
          <w:szCs w:val="24"/>
        </w:rPr>
      </w:pPr>
      <w:r w:rsidRPr="00376ED8">
        <w:rPr>
          <w:rFonts w:eastAsia="Times New Roman" w:cstheme="minorHAnsi"/>
          <w:position w:val="-1"/>
          <w:sz w:val="24"/>
          <w:szCs w:val="24"/>
        </w:rPr>
        <w:t>Search filters based on restaurant location, rating, price-range and type of cuisine.</w:t>
      </w:r>
    </w:p>
    <w:p w14:paraId="4ADEB71C" w14:textId="77777777" w:rsidR="00376ED8" w:rsidRDefault="00376ED8">
      <w:pPr>
        <w:spacing w:before="23" w:after="0" w:line="316" w:lineRule="exact"/>
        <w:ind w:left="108" w:right="-20"/>
        <w:rPr>
          <w:rFonts w:ascii="Times New Roman" w:eastAsia="Times New Roman" w:hAnsi="Times New Roman" w:cs="Times New Roman"/>
          <w:position w:val="-1"/>
          <w:sz w:val="28"/>
          <w:szCs w:val="28"/>
        </w:rPr>
      </w:pPr>
    </w:p>
    <w:p w14:paraId="5935C44A" w14:textId="0760076B" w:rsidR="009D4F17" w:rsidRPr="00BF6FA0" w:rsidRDefault="005E1EC9" w:rsidP="002F6000">
      <w:pPr>
        <w:spacing w:before="23" w:after="0" w:line="316" w:lineRule="exact"/>
        <w:ind w:right="-20"/>
        <w:rPr>
          <w:rFonts w:ascii="Times New Roman" w:eastAsia="Times New Roman" w:hAnsi="Times New Roman" w:cs="Times New Roman"/>
          <w:position w:val="-1"/>
          <w:u w:val="single"/>
        </w:rPr>
      </w:pPr>
      <w:r w:rsidRPr="00BF6FA0">
        <w:rPr>
          <w:rFonts w:ascii="Times New Roman" w:eastAsia="Times New Roman" w:hAnsi="Times New Roman" w:cs="Times New Roman"/>
          <w:b/>
          <w:bCs/>
          <w:position w:val="-1"/>
          <w:sz w:val="28"/>
          <w:szCs w:val="28"/>
          <w:u w:val="single"/>
        </w:rPr>
        <w:t>What is</w:t>
      </w:r>
      <w:r w:rsidR="00C20A69" w:rsidRPr="00BF6FA0">
        <w:rPr>
          <w:rFonts w:ascii="Times New Roman" w:eastAsia="Times New Roman" w:hAnsi="Times New Roman" w:cs="Times New Roman"/>
          <w:b/>
          <w:bCs/>
          <w:spacing w:val="-10"/>
          <w:position w:val="-1"/>
          <w:sz w:val="28"/>
          <w:szCs w:val="28"/>
          <w:u w:val="single"/>
        </w:rPr>
        <w:t xml:space="preserve"> </w:t>
      </w:r>
      <w:r w:rsidRPr="00BF6FA0">
        <w:rPr>
          <w:rFonts w:ascii="Times New Roman" w:eastAsia="Times New Roman" w:hAnsi="Times New Roman" w:cs="Times New Roman"/>
          <w:b/>
          <w:bCs/>
          <w:position w:val="-1"/>
          <w:sz w:val="28"/>
          <w:szCs w:val="28"/>
          <w:u w:val="single"/>
        </w:rPr>
        <w:t>the</w:t>
      </w:r>
      <w:r w:rsidR="00C20A69" w:rsidRPr="00BF6FA0">
        <w:rPr>
          <w:rFonts w:ascii="Times New Roman" w:eastAsia="Times New Roman" w:hAnsi="Times New Roman" w:cs="Times New Roman"/>
          <w:b/>
          <w:bCs/>
          <w:spacing w:val="-5"/>
          <w:position w:val="-1"/>
          <w:sz w:val="28"/>
          <w:szCs w:val="28"/>
          <w:u w:val="single"/>
        </w:rPr>
        <w:t xml:space="preserve"> </w:t>
      </w:r>
      <w:r w:rsidRPr="00BF6FA0">
        <w:rPr>
          <w:rFonts w:ascii="Times New Roman" w:eastAsia="Times New Roman" w:hAnsi="Times New Roman" w:cs="Times New Roman"/>
          <w:b/>
          <w:bCs/>
          <w:spacing w:val="-5"/>
          <w:position w:val="-1"/>
          <w:sz w:val="28"/>
          <w:szCs w:val="28"/>
          <w:u w:val="single"/>
        </w:rPr>
        <w:t>B</w:t>
      </w:r>
      <w:r w:rsidR="00C20A69" w:rsidRPr="00BF6FA0">
        <w:rPr>
          <w:rFonts w:ascii="Times New Roman" w:eastAsia="Times New Roman" w:hAnsi="Times New Roman" w:cs="Times New Roman"/>
          <w:b/>
          <w:bCs/>
          <w:position w:val="-1"/>
          <w:sz w:val="28"/>
          <w:szCs w:val="28"/>
          <w:u w:val="single"/>
        </w:rPr>
        <w:t>usiness</w:t>
      </w:r>
      <w:r w:rsidR="00C20A69" w:rsidRPr="00BF6FA0">
        <w:rPr>
          <w:rFonts w:ascii="Times New Roman" w:eastAsia="Times New Roman" w:hAnsi="Times New Roman" w:cs="Times New Roman"/>
          <w:b/>
          <w:bCs/>
          <w:spacing w:val="-9"/>
          <w:position w:val="-1"/>
          <w:sz w:val="28"/>
          <w:szCs w:val="28"/>
          <w:u w:val="single"/>
        </w:rPr>
        <w:t xml:space="preserve"> </w:t>
      </w:r>
      <w:r w:rsidR="00C20A69" w:rsidRPr="00BF6FA0">
        <w:rPr>
          <w:rFonts w:ascii="Times New Roman" w:eastAsia="Times New Roman" w:hAnsi="Times New Roman" w:cs="Times New Roman"/>
          <w:b/>
          <w:bCs/>
          <w:position w:val="-1"/>
          <w:sz w:val="28"/>
          <w:szCs w:val="28"/>
          <w:u w:val="single"/>
        </w:rPr>
        <w:t>Model</w:t>
      </w:r>
      <w:r w:rsidRPr="00BF6FA0">
        <w:rPr>
          <w:rFonts w:ascii="Times New Roman" w:eastAsia="Times New Roman" w:hAnsi="Times New Roman" w:cs="Times New Roman"/>
          <w:b/>
          <w:bCs/>
          <w:position w:val="-1"/>
          <w:sz w:val="28"/>
          <w:szCs w:val="28"/>
          <w:u w:val="single"/>
        </w:rPr>
        <w:t>?</w:t>
      </w:r>
      <w:r w:rsidRPr="00BF6FA0">
        <w:rPr>
          <w:rFonts w:ascii="Times New Roman" w:eastAsia="Times New Roman" w:hAnsi="Times New Roman" w:cs="Times New Roman"/>
          <w:position w:val="-1"/>
          <w:sz w:val="28"/>
          <w:szCs w:val="28"/>
          <w:u w:val="single"/>
        </w:rPr>
        <w:t xml:space="preserve"> </w:t>
      </w:r>
      <w:r w:rsidR="00C20A69" w:rsidRPr="00BF6FA0">
        <w:rPr>
          <w:rFonts w:ascii="Times New Roman" w:eastAsia="Times New Roman" w:hAnsi="Times New Roman" w:cs="Times New Roman"/>
          <w:spacing w:val="-6"/>
          <w:position w:val="-1"/>
          <w:sz w:val="28"/>
          <w:szCs w:val="28"/>
          <w:u w:val="single"/>
        </w:rPr>
        <w:t xml:space="preserve"> </w:t>
      </w:r>
    </w:p>
    <w:p w14:paraId="06830679" w14:textId="77777777" w:rsidR="002F6000" w:rsidRPr="002F6000" w:rsidRDefault="002F6000" w:rsidP="002F6000">
      <w:pPr>
        <w:spacing w:before="23" w:after="0" w:line="316" w:lineRule="exact"/>
        <w:ind w:right="-20"/>
        <w:rPr>
          <w:rFonts w:ascii="Times New Roman" w:eastAsia="Times New Roman" w:hAnsi="Times New Roman" w:cs="Times New Roman"/>
          <w:position w:val="-1"/>
          <w:sz w:val="24"/>
          <w:szCs w:val="24"/>
        </w:rPr>
      </w:pPr>
    </w:p>
    <w:p w14:paraId="4548F1E7" w14:textId="4EEFE84C" w:rsidR="002F6000" w:rsidRPr="002F6000" w:rsidRDefault="002F6000" w:rsidP="00FB5B43">
      <w:pPr>
        <w:spacing w:after="0" w:line="200" w:lineRule="exact"/>
        <w:ind w:left="108"/>
        <w:rPr>
          <w:sz w:val="24"/>
          <w:szCs w:val="24"/>
        </w:rPr>
      </w:pPr>
      <w:r w:rsidRPr="002F6000">
        <w:rPr>
          <w:sz w:val="24"/>
          <w:szCs w:val="24"/>
        </w:rPr>
        <w:t xml:space="preserve">The business would, over time build a regular customer base and restaurants can pay to be listed </w:t>
      </w:r>
      <w:r w:rsidR="00357FE4">
        <w:rPr>
          <w:sz w:val="24"/>
          <w:szCs w:val="24"/>
        </w:rPr>
        <w:t xml:space="preserve">higher-up </w:t>
      </w:r>
      <w:r w:rsidRPr="002F6000">
        <w:rPr>
          <w:sz w:val="24"/>
          <w:szCs w:val="24"/>
        </w:rPr>
        <w:t xml:space="preserve">on the site </w:t>
      </w:r>
      <w:r w:rsidR="00F463B8">
        <w:rPr>
          <w:sz w:val="24"/>
          <w:szCs w:val="24"/>
        </w:rPr>
        <w:t>or</w:t>
      </w:r>
      <w:r w:rsidRPr="002F6000">
        <w:rPr>
          <w:sz w:val="24"/>
          <w:szCs w:val="24"/>
        </w:rPr>
        <w:t xml:space="preserve"> recommended to appropriate customers based on their past reservations. Advertising will account for any revenue the business may generate. </w:t>
      </w:r>
    </w:p>
    <w:p w14:paraId="1599B888" w14:textId="77777777" w:rsidR="002F6000" w:rsidRDefault="002F6000" w:rsidP="002F6000">
      <w:pPr>
        <w:spacing w:before="23" w:after="0" w:line="316" w:lineRule="exact"/>
        <w:ind w:right="-20"/>
        <w:rPr>
          <w:rFonts w:ascii="Times New Roman" w:eastAsia="Times New Roman" w:hAnsi="Times New Roman" w:cs="Times New Roman"/>
        </w:rPr>
      </w:pPr>
    </w:p>
    <w:p w14:paraId="7EB83893" w14:textId="48E46D02" w:rsidR="009D4F17" w:rsidRDefault="009D4F17">
      <w:pPr>
        <w:spacing w:after="0" w:line="200" w:lineRule="exact"/>
        <w:rPr>
          <w:sz w:val="20"/>
          <w:szCs w:val="20"/>
        </w:rPr>
      </w:pPr>
    </w:p>
    <w:p w14:paraId="7E36B513" w14:textId="13CD8CEC" w:rsidR="00690112" w:rsidRDefault="00690112">
      <w:pPr>
        <w:spacing w:after="0" w:line="200" w:lineRule="exact"/>
        <w:rPr>
          <w:sz w:val="20"/>
          <w:szCs w:val="20"/>
        </w:rPr>
      </w:pPr>
    </w:p>
    <w:p w14:paraId="4FA3E651" w14:textId="77777777" w:rsidR="00690112" w:rsidRDefault="00690112">
      <w:pPr>
        <w:spacing w:after="0" w:line="200" w:lineRule="exact"/>
        <w:rPr>
          <w:sz w:val="20"/>
          <w:szCs w:val="20"/>
        </w:rPr>
      </w:pPr>
    </w:p>
    <w:p w14:paraId="3AFCAC72" w14:textId="77777777" w:rsidR="009D4F17" w:rsidRDefault="009D4F17">
      <w:pPr>
        <w:spacing w:after="0" w:line="200" w:lineRule="exact"/>
        <w:rPr>
          <w:sz w:val="20"/>
          <w:szCs w:val="20"/>
        </w:rPr>
      </w:pPr>
    </w:p>
    <w:p w14:paraId="0A7068B6" w14:textId="77777777" w:rsidR="009D4F17" w:rsidRDefault="009D4F17">
      <w:pPr>
        <w:spacing w:after="0" w:line="200" w:lineRule="exact"/>
        <w:rPr>
          <w:sz w:val="20"/>
          <w:szCs w:val="20"/>
        </w:rPr>
      </w:pPr>
    </w:p>
    <w:p w14:paraId="35550B79" w14:textId="0C3330D0" w:rsidR="00557BE9" w:rsidRPr="00BF6FA0" w:rsidRDefault="00C20A69">
      <w:pPr>
        <w:spacing w:after="0"/>
        <w:rPr>
          <w:rFonts w:ascii="Times New Roman" w:eastAsia="Times New Roman" w:hAnsi="Times New Roman" w:cs="Times New Roman"/>
          <w:b/>
          <w:bCs/>
          <w:spacing w:val="-2"/>
          <w:sz w:val="20"/>
          <w:szCs w:val="20"/>
          <w:u w:val="single"/>
        </w:rPr>
      </w:pPr>
      <w:r w:rsidRPr="00BF6FA0">
        <w:rPr>
          <w:rFonts w:ascii="Times New Roman" w:eastAsia="Times New Roman" w:hAnsi="Times New Roman" w:cs="Times New Roman"/>
          <w:b/>
          <w:bCs/>
          <w:sz w:val="28"/>
          <w:szCs w:val="28"/>
          <w:u w:val="single"/>
        </w:rPr>
        <w:t>What</w:t>
      </w:r>
      <w:r w:rsidR="002F37FF" w:rsidRPr="00BF6FA0">
        <w:rPr>
          <w:rFonts w:ascii="Times New Roman" w:eastAsia="Times New Roman" w:hAnsi="Times New Roman" w:cs="Times New Roman"/>
          <w:b/>
          <w:bCs/>
          <w:sz w:val="28"/>
          <w:szCs w:val="28"/>
          <w:u w:val="single"/>
        </w:rPr>
        <w:t xml:space="preserve"> is</w:t>
      </w:r>
      <w:r w:rsidRPr="00BF6FA0">
        <w:rPr>
          <w:rFonts w:ascii="Times New Roman" w:eastAsia="Times New Roman" w:hAnsi="Times New Roman" w:cs="Times New Roman"/>
          <w:b/>
          <w:bCs/>
          <w:spacing w:val="-8"/>
          <w:sz w:val="28"/>
          <w:szCs w:val="28"/>
          <w:u w:val="single"/>
        </w:rPr>
        <w:t xml:space="preserve"> </w:t>
      </w:r>
      <w:r w:rsidR="005E1EC9" w:rsidRPr="00BF6FA0">
        <w:rPr>
          <w:rFonts w:ascii="Times New Roman" w:eastAsia="Times New Roman" w:hAnsi="Times New Roman" w:cs="Times New Roman"/>
          <w:b/>
          <w:bCs/>
          <w:sz w:val="28"/>
          <w:szCs w:val="28"/>
          <w:u w:val="single"/>
        </w:rPr>
        <w:t>the U</w:t>
      </w:r>
      <w:r w:rsidRPr="00BF6FA0">
        <w:rPr>
          <w:rFonts w:ascii="Times New Roman" w:eastAsia="Times New Roman" w:hAnsi="Times New Roman" w:cs="Times New Roman"/>
          <w:b/>
          <w:bCs/>
          <w:sz w:val="28"/>
          <w:szCs w:val="28"/>
          <w:u w:val="single"/>
        </w:rPr>
        <w:t>nique</w:t>
      </w:r>
      <w:r w:rsidRPr="00BF6FA0">
        <w:rPr>
          <w:rFonts w:ascii="Times New Roman" w:eastAsia="Times New Roman" w:hAnsi="Times New Roman" w:cs="Times New Roman"/>
          <w:b/>
          <w:bCs/>
          <w:spacing w:val="-8"/>
          <w:sz w:val="28"/>
          <w:szCs w:val="28"/>
          <w:u w:val="single"/>
        </w:rPr>
        <w:t xml:space="preserve"> </w:t>
      </w:r>
      <w:r w:rsidR="005E1EC9" w:rsidRPr="00BF6FA0">
        <w:rPr>
          <w:rFonts w:ascii="Times New Roman" w:eastAsia="Times New Roman" w:hAnsi="Times New Roman" w:cs="Times New Roman"/>
          <w:b/>
          <w:bCs/>
          <w:sz w:val="28"/>
          <w:szCs w:val="28"/>
          <w:u w:val="single"/>
        </w:rPr>
        <w:t>S</w:t>
      </w:r>
      <w:r w:rsidRPr="00BF6FA0">
        <w:rPr>
          <w:rFonts w:ascii="Times New Roman" w:eastAsia="Times New Roman" w:hAnsi="Times New Roman" w:cs="Times New Roman"/>
          <w:b/>
          <w:bCs/>
          <w:sz w:val="28"/>
          <w:szCs w:val="28"/>
          <w:u w:val="single"/>
        </w:rPr>
        <w:t>elling</w:t>
      </w:r>
      <w:r w:rsidRPr="00BF6FA0">
        <w:rPr>
          <w:rFonts w:ascii="Times New Roman" w:eastAsia="Times New Roman" w:hAnsi="Times New Roman" w:cs="Times New Roman"/>
          <w:b/>
          <w:bCs/>
          <w:spacing w:val="-7"/>
          <w:sz w:val="28"/>
          <w:szCs w:val="28"/>
          <w:u w:val="single"/>
        </w:rPr>
        <w:t xml:space="preserve"> </w:t>
      </w:r>
      <w:r w:rsidR="005E1EC9" w:rsidRPr="00BF6FA0">
        <w:rPr>
          <w:rFonts w:ascii="Times New Roman" w:eastAsia="Times New Roman" w:hAnsi="Times New Roman" w:cs="Times New Roman"/>
          <w:b/>
          <w:bCs/>
          <w:spacing w:val="-7"/>
          <w:sz w:val="28"/>
          <w:szCs w:val="28"/>
          <w:u w:val="single"/>
        </w:rPr>
        <w:t>P</w:t>
      </w:r>
      <w:r w:rsidRPr="00BF6FA0">
        <w:rPr>
          <w:rFonts w:ascii="Times New Roman" w:eastAsia="Times New Roman" w:hAnsi="Times New Roman" w:cs="Times New Roman"/>
          <w:b/>
          <w:bCs/>
          <w:sz w:val="28"/>
          <w:szCs w:val="28"/>
          <w:u w:val="single"/>
        </w:rPr>
        <w:t>roposit</w:t>
      </w:r>
      <w:r w:rsidRPr="00BF6FA0">
        <w:rPr>
          <w:rFonts w:ascii="Times New Roman" w:eastAsia="Times New Roman" w:hAnsi="Times New Roman" w:cs="Times New Roman"/>
          <w:b/>
          <w:bCs/>
          <w:spacing w:val="-1"/>
          <w:sz w:val="28"/>
          <w:szCs w:val="28"/>
          <w:u w:val="single"/>
        </w:rPr>
        <w:t>i</w:t>
      </w:r>
      <w:r w:rsidRPr="00BF6FA0">
        <w:rPr>
          <w:rFonts w:ascii="Times New Roman" w:eastAsia="Times New Roman" w:hAnsi="Times New Roman" w:cs="Times New Roman"/>
          <w:b/>
          <w:bCs/>
          <w:sz w:val="28"/>
          <w:szCs w:val="28"/>
          <w:u w:val="single"/>
        </w:rPr>
        <w:t>on</w:t>
      </w:r>
      <w:r w:rsidR="005E1EC9" w:rsidRPr="00BF6FA0">
        <w:rPr>
          <w:rFonts w:ascii="Times New Roman" w:eastAsia="Times New Roman" w:hAnsi="Times New Roman" w:cs="Times New Roman"/>
          <w:b/>
          <w:bCs/>
          <w:sz w:val="28"/>
          <w:szCs w:val="28"/>
          <w:u w:val="single"/>
        </w:rPr>
        <w:t>?</w:t>
      </w:r>
    </w:p>
    <w:p w14:paraId="56C8E65E" w14:textId="40798A54" w:rsidR="00557BE9" w:rsidRDefault="00557BE9">
      <w:pPr>
        <w:spacing w:after="0"/>
        <w:rPr>
          <w:rFonts w:ascii="Times New Roman" w:eastAsia="Times New Roman" w:hAnsi="Times New Roman" w:cs="Times New Roman"/>
          <w:spacing w:val="-2"/>
          <w:sz w:val="20"/>
          <w:szCs w:val="20"/>
        </w:rPr>
      </w:pPr>
    </w:p>
    <w:p w14:paraId="11BC919C" w14:textId="5804372A" w:rsidR="00557BE9" w:rsidRPr="00C131A2" w:rsidRDefault="00557BE9">
      <w:pPr>
        <w:spacing w:after="0"/>
        <w:rPr>
          <w:rFonts w:eastAsia="Times New Roman" w:cstheme="minorHAnsi"/>
          <w:spacing w:val="-2"/>
          <w:sz w:val="24"/>
          <w:szCs w:val="24"/>
        </w:rPr>
      </w:pPr>
      <w:r w:rsidRPr="00C131A2">
        <w:rPr>
          <w:rFonts w:eastAsia="Times New Roman" w:cstheme="minorHAnsi"/>
          <w:spacing w:val="-2"/>
          <w:sz w:val="24"/>
          <w:szCs w:val="24"/>
        </w:rPr>
        <w:t xml:space="preserve">I believe restaurant goers will use this service to make reservations as all the relevant information that they would be looking for would all be in once place so it is a more efficient way of digesting information. Also, the convenience of being able to find restaurants offering specific dishes is beneficially in terms of taste, dietary requirements and ease-of-use in terms of searching for a desired location. The reservation service would also be completely complementary as revenue would be generated from the advertisements on the page. </w:t>
      </w:r>
    </w:p>
    <w:p w14:paraId="0281AA47" w14:textId="77777777" w:rsidR="00557BE9" w:rsidRPr="00557BE9" w:rsidRDefault="00557BE9">
      <w:pPr>
        <w:spacing w:after="0"/>
        <w:rPr>
          <w:rFonts w:ascii="Times New Roman" w:eastAsia="Times New Roman" w:hAnsi="Times New Roman" w:cs="Times New Roman"/>
          <w:spacing w:val="-2"/>
          <w:sz w:val="24"/>
          <w:szCs w:val="24"/>
        </w:rPr>
      </w:pPr>
    </w:p>
    <w:p w14:paraId="1E9A1572" w14:textId="7C43A8C6" w:rsidR="00557BE9" w:rsidRDefault="00557BE9">
      <w:pPr>
        <w:spacing w:after="0"/>
        <w:rPr>
          <w:rFonts w:ascii="Times New Roman" w:eastAsia="Times New Roman" w:hAnsi="Times New Roman" w:cs="Times New Roman"/>
          <w:spacing w:val="-2"/>
          <w:sz w:val="20"/>
          <w:szCs w:val="20"/>
        </w:rPr>
      </w:pPr>
    </w:p>
    <w:p w14:paraId="4AAEAA64" w14:textId="779BB902" w:rsidR="00557BE9" w:rsidRPr="00BF6FA0" w:rsidRDefault="00557BE9" w:rsidP="00690112">
      <w:pPr>
        <w:spacing w:before="23" w:after="0" w:line="240" w:lineRule="auto"/>
        <w:ind w:left="108" w:right="601"/>
        <w:rPr>
          <w:del w:id="0" w:author="Tim Mc Nichols" w:date="2020-10-20T13:50:00Z"/>
          <w:rFonts w:ascii="Times New Roman" w:eastAsia="Times New Roman" w:hAnsi="Times New Roman" w:cs="Times New Roman"/>
          <w:spacing w:val="-2"/>
          <w:sz w:val="20"/>
          <w:szCs w:val="20"/>
          <w:u w:val="single"/>
        </w:rPr>
      </w:pPr>
    </w:p>
    <w:p w14:paraId="4B570928" w14:textId="52AE64DB" w:rsidR="009D4F17" w:rsidRPr="00BF6FA0" w:rsidRDefault="00C20A69" w:rsidP="00690112">
      <w:pPr>
        <w:spacing w:before="21" w:after="0" w:line="238" w:lineRule="auto"/>
        <w:ind w:right="320"/>
        <w:rPr>
          <w:rFonts w:ascii="Times New Roman" w:eastAsia="Times New Roman" w:hAnsi="Times New Roman" w:cs="Times New Roman"/>
          <w:u w:val="single"/>
        </w:rPr>
      </w:pPr>
      <w:r w:rsidRPr="00BF6FA0">
        <w:rPr>
          <w:rFonts w:ascii="Times New Roman" w:eastAsia="Times New Roman" w:hAnsi="Times New Roman" w:cs="Times New Roman"/>
          <w:b/>
          <w:bCs/>
          <w:sz w:val="32"/>
          <w:szCs w:val="32"/>
          <w:u w:val="single"/>
        </w:rPr>
        <w:t>Step 2 – De</w:t>
      </w:r>
      <w:r w:rsidRPr="00BF6FA0">
        <w:rPr>
          <w:rFonts w:ascii="Times New Roman" w:eastAsia="Times New Roman" w:hAnsi="Times New Roman" w:cs="Times New Roman"/>
          <w:b/>
          <w:bCs/>
          <w:spacing w:val="-1"/>
          <w:sz w:val="32"/>
          <w:szCs w:val="32"/>
          <w:u w:val="single"/>
        </w:rPr>
        <w:t>te</w:t>
      </w:r>
      <w:r w:rsidRPr="00BF6FA0">
        <w:rPr>
          <w:rFonts w:ascii="Times New Roman" w:eastAsia="Times New Roman" w:hAnsi="Times New Roman" w:cs="Times New Roman"/>
          <w:b/>
          <w:bCs/>
          <w:sz w:val="32"/>
          <w:szCs w:val="32"/>
          <w:u w:val="single"/>
        </w:rPr>
        <w:t xml:space="preserve">rmine </w:t>
      </w:r>
      <w:r w:rsidRPr="00BF6FA0">
        <w:rPr>
          <w:rFonts w:ascii="Times New Roman" w:eastAsia="Times New Roman" w:hAnsi="Times New Roman" w:cs="Times New Roman"/>
          <w:b/>
          <w:bCs/>
          <w:spacing w:val="-1"/>
          <w:sz w:val="32"/>
          <w:szCs w:val="32"/>
          <w:u w:val="single"/>
        </w:rPr>
        <w:t>M</w:t>
      </w:r>
      <w:r w:rsidRPr="00BF6FA0">
        <w:rPr>
          <w:rFonts w:ascii="Times New Roman" w:eastAsia="Times New Roman" w:hAnsi="Times New Roman" w:cs="Times New Roman"/>
          <w:b/>
          <w:bCs/>
          <w:spacing w:val="1"/>
          <w:sz w:val="32"/>
          <w:szCs w:val="32"/>
          <w:u w:val="single"/>
        </w:rPr>
        <w:t>a</w:t>
      </w:r>
      <w:r w:rsidRPr="00BF6FA0">
        <w:rPr>
          <w:rFonts w:ascii="Times New Roman" w:eastAsia="Times New Roman" w:hAnsi="Times New Roman" w:cs="Times New Roman"/>
          <w:b/>
          <w:bCs/>
          <w:sz w:val="32"/>
          <w:szCs w:val="32"/>
          <w:u w:val="single"/>
        </w:rPr>
        <w:t>r</w:t>
      </w:r>
      <w:r w:rsidRPr="00BF6FA0">
        <w:rPr>
          <w:rFonts w:ascii="Times New Roman" w:eastAsia="Times New Roman" w:hAnsi="Times New Roman" w:cs="Times New Roman"/>
          <w:b/>
          <w:bCs/>
          <w:spacing w:val="-2"/>
          <w:sz w:val="32"/>
          <w:szCs w:val="32"/>
          <w:u w:val="single"/>
        </w:rPr>
        <w:t>k</w:t>
      </w:r>
      <w:r w:rsidR="005E1EC9" w:rsidRPr="00BF6FA0">
        <w:rPr>
          <w:rFonts w:ascii="Times New Roman" w:eastAsia="Times New Roman" w:hAnsi="Times New Roman" w:cs="Times New Roman"/>
          <w:b/>
          <w:bCs/>
          <w:sz w:val="32"/>
          <w:szCs w:val="32"/>
          <w:u w:val="single"/>
        </w:rPr>
        <w:t xml:space="preserve">ets </w:t>
      </w:r>
    </w:p>
    <w:p w14:paraId="650733D9" w14:textId="77777777" w:rsidR="009D4F17" w:rsidRDefault="009D4F17">
      <w:pPr>
        <w:spacing w:before="1" w:after="0" w:line="120" w:lineRule="exact"/>
        <w:rPr>
          <w:sz w:val="12"/>
          <w:szCs w:val="12"/>
        </w:rPr>
      </w:pPr>
    </w:p>
    <w:p w14:paraId="605CF062" w14:textId="77777777" w:rsidR="009D4F17" w:rsidRDefault="009D4F17">
      <w:pPr>
        <w:spacing w:after="0" w:line="200" w:lineRule="exact"/>
        <w:rPr>
          <w:sz w:val="20"/>
          <w:szCs w:val="20"/>
        </w:rPr>
      </w:pPr>
    </w:p>
    <w:p w14:paraId="687ED6A9" w14:textId="16D38EEC" w:rsidR="009D4F17" w:rsidRPr="00C131A2" w:rsidRDefault="00C20A69">
      <w:pPr>
        <w:spacing w:after="0" w:line="241" w:lineRule="auto"/>
        <w:ind w:left="108" w:right="423"/>
        <w:rPr>
          <w:rFonts w:ascii="Times New Roman" w:eastAsia="Times New Roman" w:hAnsi="Times New Roman" w:cs="Times New Roman"/>
          <w:b/>
          <w:bCs/>
          <w:u w:val="single"/>
        </w:rPr>
      </w:pPr>
      <w:r w:rsidRPr="00C131A2">
        <w:rPr>
          <w:rFonts w:ascii="Times New Roman" w:eastAsia="Times New Roman" w:hAnsi="Times New Roman" w:cs="Times New Roman"/>
          <w:b/>
          <w:bCs/>
          <w:sz w:val="28"/>
          <w:szCs w:val="28"/>
          <w:u w:val="single"/>
        </w:rPr>
        <w:t>Wh</w:t>
      </w:r>
      <w:r w:rsidR="690D4FC7" w:rsidRPr="00C131A2">
        <w:rPr>
          <w:rFonts w:ascii="Times New Roman" w:eastAsia="Times New Roman" w:hAnsi="Times New Roman" w:cs="Times New Roman"/>
          <w:b/>
          <w:bCs/>
          <w:sz w:val="28"/>
          <w:szCs w:val="28"/>
          <w:u w:val="single"/>
        </w:rPr>
        <w:t>o</w:t>
      </w:r>
      <w:r w:rsidRPr="00C131A2">
        <w:rPr>
          <w:rFonts w:ascii="Times New Roman" w:eastAsia="Times New Roman" w:hAnsi="Times New Roman" w:cs="Times New Roman"/>
          <w:b/>
          <w:bCs/>
          <w:spacing w:val="-6"/>
          <w:sz w:val="28"/>
          <w:szCs w:val="28"/>
          <w:u w:val="single"/>
        </w:rPr>
        <w:t xml:space="preserve"> </w:t>
      </w:r>
      <w:r w:rsidRPr="00C131A2">
        <w:rPr>
          <w:rFonts w:ascii="Times New Roman" w:eastAsia="Times New Roman" w:hAnsi="Times New Roman" w:cs="Times New Roman"/>
          <w:b/>
          <w:bCs/>
          <w:sz w:val="28"/>
          <w:szCs w:val="28"/>
          <w:u w:val="single"/>
        </w:rPr>
        <w:t>are</w:t>
      </w:r>
      <w:r w:rsidRPr="00C131A2">
        <w:rPr>
          <w:rFonts w:ascii="Times New Roman" w:eastAsia="Times New Roman" w:hAnsi="Times New Roman" w:cs="Times New Roman"/>
          <w:b/>
          <w:bCs/>
          <w:spacing w:val="-3"/>
          <w:sz w:val="28"/>
          <w:szCs w:val="28"/>
          <w:u w:val="single"/>
        </w:rPr>
        <w:t xml:space="preserve"> </w:t>
      </w:r>
      <w:r w:rsidRPr="00C131A2">
        <w:rPr>
          <w:rFonts w:ascii="Times New Roman" w:eastAsia="Times New Roman" w:hAnsi="Times New Roman" w:cs="Times New Roman"/>
          <w:b/>
          <w:bCs/>
          <w:sz w:val="28"/>
          <w:szCs w:val="28"/>
          <w:u w:val="single"/>
        </w:rPr>
        <w:t>the</w:t>
      </w:r>
      <w:r w:rsidRPr="00C131A2">
        <w:rPr>
          <w:rFonts w:ascii="Times New Roman" w:eastAsia="Times New Roman" w:hAnsi="Times New Roman" w:cs="Times New Roman"/>
          <w:b/>
          <w:bCs/>
          <w:spacing w:val="-3"/>
          <w:sz w:val="28"/>
          <w:szCs w:val="28"/>
          <w:u w:val="single"/>
        </w:rPr>
        <w:t xml:space="preserve"> </w:t>
      </w:r>
      <w:r w:rsidRPr="00C131A2">
        <w:rPr>
          <w:rFonts w:ascii="Times New Roman" w:eastAsia="Times New Roman" w:hAnsi="Times New Roman" w:cs="Times New Roman"/>
          <w:b/>
          <w:bCs/>
          <w:sz w:val="28"/>
          <w:szCs w:val="28"/>
          <w:u w:val="single"/>
        </w:rPr>
        <w:t>target</w:t>
      </w:r>
      <w:r w:rsidRPr="00C131A2">
        <w:rPr>
          <w:rFonts w:ascii="Times New Roman" w:eastAsia="Times New Roman" w:hAnsi="Times New Roman" w:cs="Times New Roman"/>
          <w:b/>
          <w:bCs/>
          <w:spacing w:val="-6"/>
          <w:sz w:val="28"/>
          <w:szCs w:val="28"/>
          <w:u w:val="single"/>
        </w:rPr>
        <w:t xml:space="preserve"> </w:t>
      </w:r>
      <w:r w:rsidRPr="00C131A2">
        <w:rPr>
          <w:rFonts w:ascii="Times New Roman" w:eastAsia="Times New Roman" w:hAnsi="Times New Roman" w:cs="Times New Roman"/>
          <w:b/>
          <w:bCs/>
          <w:sz w:val="28"/>
          <w:szCs w:val="28"/>
          <w:u w:val="single"/>
        </w:rPr>
        <w:t>Markets</w:t>
      </w:r>
      <w:r w:rsidRPr="00C131A2">
        <w:rPr>
          <w:rFonts w:ascii="Times New Roman" w:eastAsia="Times New Roman" w:hAnsi="Times New Roman" w:cs="Times New Roman"/>
          <w:b/>
          <w:bCs/>
          <w:spacing w:val="-9"/>
          <w:sz w:val="28"/>
          <w:szCs w:val="28"/>
          <w:u w:val="single"/>
        </w:rPr>
        <w:t xml:space="preserve"> </w:t>
      </w:r>
      <w:r w:rsidRPr="00C131A2">
        <w:rPr>
          <w:rFonts w:ascii="Times New Roman" w:eastAsia="Times New Roman" w:hAnsi="Times New Roman" w:cs="Times New Roman"/>
          <w:b/>
          <w:bCs/>
          <w:sz w:val="28"/>
          <w:szCs w:val="28"/>
          <w:u w:val="single"/>
        </w:rPr>
        <w:t>for</w:t>
      </w:r>
      <w:r w:rsidRPr="00C131A2">
        <w:rPr>
          <w:rFonts w:ascii="Times New Roman" w:eastAsia="Times New Roman" w:hAnsi="Times New Roman" w:cs="Times New Roman"/>
          <w:b/>
          <w:bCs/>
          <w:spacing w:val="-3"/>
          <w:sz w:val="28"/>
          <w:szCs w:val="28"/>
          <w:u w:val="single"/>
        </w:rPr>
        <w:t xml:space="preserve"> </w:t>
      </w:r>
      <w:r w:rsidR="005E1EC9" w:rsidRPr="00C131A2">
        <w:rPr>
          <w:rFonts w:ascii="Times New Roman" w:eastAsia="Times New Roman" w:hAnsi="Times New Roman" w:cs="Times New Roman"/>
          <w:b/>
          <w:bCs/>
          <w:sz w:val="28"/>
          <w:szCs w:val="28"/>
          <w:u w:val="single"/>
        </w:rPr>
        <w:t>the</w:t>
      </w:r>
      <w:r w:rsidRPr="00C131A2">
        <w:rPr>
          <w:rFonts w:ascii="Times New Roman" w:eastAsia="Times New Roman" w:hAnsi="Times New Roman" w:cs="Times New Roman"/>
          <w:b/>
          <w:bCs/>
          <w:spacing w:val="-5"/>
          <w:sz w:val="28"/>
          <w:szCs w:val="28"/>
          <w:u w:val="single"/>
        </w:rPr>
        <w:t xml:space="preserve"> </w:t>
      </w:r>
      <w:r w:rsidRPr="00C131A2">
        <w:rPr>
          <w:rFonts w:ascii="Times New Roman" w:eastAsia="Times New Roman" w:hAnsi="Times New Roman" w:cs="Times New Roman"/>
          <w:b/>
          <w:bCs/>
          <w:sz w:val="28"/>
          <w:szCs w:val="28"/>
          <w:u w:val="single"/>
        </w:rPr>
        <w:t>Products</w:t>
      </w:r>
      <w:r w:rsidRPr="00C131A2">
        <w:rPr>
          <w:rFonts w:ascii="Times New Roman" w:eastAsia="Times New Roman" w:hAnsi="Times New Roman" w:cs="Times New Roman"/>
          <w:b/>
          <w:bCs/>
          <w:spacing w:val="-10"/>
          <w:sz w:val="28"/>
          <w:szCs w:val="28"/>
          <w:u w:val="single"/>
        </w:rPr>
        <w:t xml:space="preserve"> </w:t>
      </w:r>
      <w:r w:rsidRPr="00C131A2">
        <w:rPr>
          <w:rFonts w:ascii="Times New Roman" w:eastAsia="Times New Roman" w:hAnsi="Times New Roman" w:cs="Times New Roman"/>
          <w:b/>
          <w:bCs/>
          <w:sz w:val="28"/>
          <w:szCs w:val="28"/>
          <w:u w:val="single"/>
        </w:rPr>
        <w:t>or</w:t>
      </w:r>
      <w:r w:rsidRPr="00C131A2">
        <w:rPr>
          <w:rFonts w:ascii="Times New Roman" w:eastAsia="Times New Roman" w:hAnsi="Times New Roman" w:cs="Times New Roman"/>
          <w:b/>
          <w:bCs/>
          <w:spacing w:val="-2"/>
          <w:sz w:val="28"/>
          <w:szCs w:val="28"/>
          <w:u w:val="single"/>
        </w:rPr>
        <w:t xml:space="preserve"> </w:t>
      </w:r>
      <w:r w:rsidRPr="00C131A2">
        <w:rPr>
          <w:rFonts w:ascii="Times New Roman" w:eastAsia="Times New Roman" w:hAnsi="Times New Roman" w:cs="Times New Roman"/>
          <w:b/>
          <w:bCs/>
          <w:sz w:val="28"/>
          <w:szCs w:val="28"/>
          <w:u w:val="single"/>
        </w:rPr>
        <w:t>Services</w:t>
      </w:r>
    </w:p>
    <w:p w14:paraId="64FE0349" w14:textId="77777777" w:rsidR="009D4F17" w:rsidRDefault="009D4F17">
      <w:pPr>
        <w:spacing w:after="0" w:line="200" w:lineRule="exact"/>
        <w:rPr>
          <w:sz w:val="20"/>
          <w:szCs w:val="20"/>
        </w:rPr>
      </w:pPr>
    </w:p>
    <w:p w14:paraId="7FD0E4F4" w14:textId="77777777" w:rsidR="009D4F17" w:rsidRPr="00C131A2" w:rsidRDefault="009D4F17">
      <w:pPr>
        <w:spacing w:after="0" w:line="200" w:lineRule="exact"/>
        <w:rPr>
          <w:sz w:val="24"/>
          <w:szCs w:val="24"/>
        </w:rPr>
      </w:pPr>
    </w:p>
    <w:p w14:paraId="327A4BDF" w14:textId="57C2B70C" w:rsidR="009D4F17" w:rsidRPr="00D412CB" w:rsidRDefault="00C131A2" w:rsidP="00D412CB">
      <w:pPr>
        <w:spacing w:after="0"/>
        <w:ind w:left="108"/>
        <w:rPr>
          <w:sz w:val="24"/>
          <w:szCs w:val="24"/>
        </w:rPr>
      </w:pPr>
      <w:r w:rsidRPr="00C131A2">
        <w:rPr>
          <w:sz w:val="24"/>
          <w:szCs w:val="24"/>
        </w:rPr>
        <w:t>The market consists of 15 million restaurants worldwide. The restaurant industry accounted for 1.2 trillion US Dollars in 2020 and has grown since then. Many people frequent these restaurants and surveys have learned that 4% of these people make reservations ahead of time. So the market is open to a service that provides easily digestible information, all in one place. Restaurants I believe would also benefit from using the site to advertise on as it will generate customers.</w:t>
      </w:r>
    </w:p>
    <w:p w14:paraId="18BD844E" w14:textId="77777777" w:rsidR="009D4F17" w:rsidRDefault="009D4F17">
      <w:pPr>
        <w:spacing w:after="0" w:line="200" w:lineRule="exact"/>
        <w:rPr>
          <w:sz w:val="20"/>
          <w:szCs w:val="20"/>
        </w:rPr>
      </w:pPr>
    </w:p>
    <w:p w14:paraId="39895318" w14:textId="72BB5418" w:rsidR="009D4F17" w:rsidRDefault="009D4F17" w:rsidP="00D1642A">
      <w:pPr>
        <w:spacing w:before="23" w:after="0" w:line="316" w:lineRule="exact"/>
        <w:ind w:right="-20"/>
        <w:rPr>
          <w:sz w:val="20"/>
          <w:szCs w:val="20"/>
        </w:rPr>
      </w:pPr>
    </w:p>
    <w:p w14:paraId="64458061" w14:textId="77777777" w:rsidR="009D4F17" w:rsidRDefault="009D4F17">
      <w:pPr>
        <w:spacing w:after="0" w:line="200" w:lineRule="exact"/>
        <w:rPr>
          <w:sz w:val="20"/>
          <w:szCs w:val="20"/>
        </w:rPr>
      </w:pPr>
    </w:p>
    <w:p w14:paraId="595B0013" w14:textId="47272115" w:rsidR="009D4F17" w:rsidRDefault="005E1EC9" w:rsidP="005E1EC9">
      <w:pPr>
        <w:spacing w:before="23" w:after="0" w:line="240" w:lineRule="auto"/>
        <w:ind w:left="108" w:right="-20"/>
        <w:rPr>
          <w:rFonts w:ascii="Times New Roman" w:eastAsia="Times New Roman" w:hAnsi="Times New Roman" w:cs="Times New Roman"/>
          <w:position w:val="-1"/>
        </w:rPr>
      </w:pPr>
      <w:r w:rsidRPr="00D412CB">
        <w:rPr>
          <w:rFonts w:ascii="Times New Roman" w:eastAsia="Times New Roman" w:hAnsi="Times New Roman" w:cs="Times New Roman"/>
          <w:b/>
          <w:bCs/>
          <w:sz w:val="28"/>
          <w:szCs w:val="28"/>
          <w:u w:val="single"/>
        </w:rPr>
        <w:t>What c</w:t>
      </w:r>
      <w:r w:rsidR="00C20A69" w:rsidRPr="00D412CB">
        <w:rPr>
          <w:rFonts w:ascii="Times New Roman" w:eastAsia="Times New Roman" w:hAnsi="Times New Roman" w:cs="Times New Roman"/>
          <w:b/>
          <w:bCs/>
          <w:sz w:val="28"/>
          <w:szCs w:val="28"/>
          <w:u w:val="single"/>
        </w:rPr>
        <w:t>o</w:t>
      </w:r>
      <w:r w:rsidR="00C20A69" w:rsidRPr="00D412CB">
        <w:rPr>
          <w:rFonts w:ascii="Times New Roman" w:eastAsia="Times New Roman" w:hAnsi="Times New Roman" w:cs="Times New Roman"/>
          <w:b/>
          <w:bCs/>
          <w:spacing w:val="-1"/>
          <w:sz w:val="28"/>
          <w:szCs w:val="28"/>
          <w:u w:val="single"/>
        </w:rPr>
        <w:t>m</w:t>
      </w:r>
      <w:r w:rsidR="00C20A69" w:rsidRPr="00D412CB">
        <w:rPr>
          <w:rFonts w:ascii="Times New Roman" w:eastAsia="Times New Roman" w:hAnsi="Times New Roman" w:cs="Times New Roman"/>
          <w:b/>
          <w:bCs/>
          <w:spacing w:val="1"/>
          <w:sz w:val="28"/>
          <w:szCs w:val="28"/>
          <w:u w:val="single"/>
        </w:rPr>
        <w:t>p</w:t>
      </w:r>
      <w:r w:rsidR="00C20A69" w:rsidRPr="00D412CB">
        <w:rPr>
          <w:rFonts w:ascii="Times New Roman" w:eastAsia="Times New Roman" w:hAnsi="Times New Roman" w:cs="Times New Roman"/>
          <w:b/>
          <w:bCs/>
          <w:sz w:val="28"/>
          <w:szCs w:val="28"/>
          <w:u w:val="single"/>
        </w:rPr>
        <w:t>etitors</w:t>
      </w:r>
      <w:r w:rsidR="00C20A69" w:rsidRPr="00D412CB">
        <w:rPr>
          <w:rFonts w:ascii="Times New Roman" w:eastAsia="Times New Roman" w:hAnsi="Times New Roman" w:cs="Times New Roman"/>
          <w:b/>
          <w:bCs/>
          <w:spacing w:val="-13"/>
          <w:sz w:val="28"/>
          <w:szCs w:val="28"/>
          <w:u w:val="single"/>
        </w:rPr>
        <w:t xml:space="preserve"> </w:t>
      </w:r>
      <w:r w:rsidR="00C20A69" w:rsidRPr="00D412CB">
        <w:rPr>
          <w:rFonts w:ascii="Times New Roman" w:eastAsia="Times New Roman" w:hAnsi="Times New Roman" w:cs="Times New Roman"/>
          <w:b/>
          <w:bCs/>
          <w:sz w:val="28"/>
          <w:szCs w:val="28"/>
          <w:u w:val="single"/>
        </w:rPr>
        <w:t>a</w:t>
      </w:r>
      <w:r w:rsidR="00C20A69" w:rsidRPr="00D412CB">
        <w:rPr>
          <w:rFonts w:ascii="Times New Roman" w:eastAsia="Times New Roman" w:hAnsi="Times New Roman" w:cs="Times New Roman"/>
          <w:b/>
          <w:bCs/>
          <w:spacing w:val="-1"/>
          <w:sz w:val="28"/>
          <w:szCs w:val="28"/>
          <w:u w:val="single"/>
        </w:rPr>
        <w:t>r</w:t>
      </w:r>
      <w:r w:rsidR="00C20A69" w:rsidRPr="00D412CB">
        <w:rPr>
          <w:rFonts w:ascii="Times New Roman" w:eastAsia="Times New Roman" w:hAnsi="Times New Roman" w:cs="Times New Roman"/>
          <w:b/>
          <w:bCs/>
          <w:sz w:val="28"/>
          <w:szCs w:val="28"/>
          <w:u w:val="single"/>
        </w:rPr>
        <w:t>e</w:t>
      </w:r>
      <w:r w:rsidR="00C20A69" w:rsidRPr="00D412CB">
        <w:rPr>
          <w:rFonts w:ascii="Times New Roman" w:eastAsia="Times New Roman" w:hAnsi="Times New Roman" w:cs="Times New Roman"/>
          <w:b/>
          <w:bCs/>
          <w:spacing w:val="-3"/>
          <w:sz w:val="28"/>
          <w:szCs w:val="28"/>
          <w:u w:val="single"/>
        </w:rPr>
        <w:t xml:space="preserve"> </w:t>
      </w:r>
      <w:r w:rsidR="00C20A69" w:rsidRPr="00D412CB">
        <w:rPr>
          <w:rFonts w:ascii="Times New Roman" w:eastAsia="Times New Roman" w:hAnsi="Times New Roman" w:cs="Times New Roman"/>
          <w:b/>
          <w:bCs/>
          <w:sz w:val="28"/>
          <w:szCs w:val="28"/>
          <w:u w:val="single"/>
        </w:rPr>
        <w:t>in</w:t>
      </w:r>
      <w:r w:rsidR="00C20A69" w:rsidRPr="00D412CB">
        <w:rPr>
          <w:rFonts w:ascii="Times New Roman" w:eastAsia="Times New Roman" w:hAnsi="Times New Roman" w:cs="Times New Roman"/>
          <w:b/>
          <w:bCs/>
          <w:spacing w:val="-2"/>
          <w:sz w:val="28"/>
          <w:szCs w:val="28"/>
          <w:u w:val="single"/>
        </w:rPr>
        <w:t xml:space="preserve"> </w:t>
      </w:r>
      <w:r w:rsidRPr="00D412CB">
        <w:rPr>
          <w:rFonts w:ascii="Times New Roman" w:eastAsia="Times New Roman" w:hAnsi="Times New Roman" w:cs="Times New Roman"/>
          <w:b/>
          <w:bCs/>
          <w:sz w:val="28"/>
          <w:szCs w:val="28"/>
          <w:u w:val="single"/>
        </w:rPr>
        <w:t>the</w:t>
      </w:r>
      <w:r w:rsidR="00C20A69" w:rsidRPr="00D412CB">
        <w:rPr>
          <w:rFonts w:ascii="Times New Roman" w:eastAsia="Times New Roman" w:hAnsi="Times New Roman" w:cs="Times New Roman"/>
          <w:b/>
          <w:bCs/>
          <w:spacing w:val="-5"/>
          <w:sz w:val="28"/>
          <w:szCs w:val="28"/>
          <w:u w:val="single"/>
        </w:rPr>
        <w:t xml:space="preserve"> </w:t>
      </w:r>
      <w:r w:rsidRPr="00D412CB">
        <w:rPr>
          <w:rFonts w:ascii="Times New Roman" w:eastAsia="Times New Roman" w:hAnsi="Times New Roman" w:cs="Times New Roman"/>
          <w:b/>
          <w:bCs/>
          <w:spacing w:val="-5"/>
          <w:sz w:val="28"/>
          <w:szCs w:val="28"/>
          <w:u w:val="single"/>
        </w:rPr>
        <w:t>same space?</w:t>
      </w:r>
      <w:r w:rsidR="00C20A69">
        <w:rPr>
          <w:rFonts w:ascii="Times New Roman" w:eastAsia="Times New Roman" w:hAnsi="Times New Roman" w:cs="Times New Roman"/>
          <w:spacing w:val="-5"/>
          <w:sz w:val="28"/>
          <w:szCs w:val="28"/>
        </w:rPr>
        <w:t xml:space="preserve"> </w:t>
      </w:r>
    </w:p>
    <w:p w14:paraId="131EB5E4" w14:textId="688FE548" w:rsidR="005E1EC9" w:rsidRDefault="005E1EC9" w:rsidP="005E1EC9">
      <w:pPr>
        <w:spacing w:before="23" w:after="0" w:line="240" w:lineRule="auto"/>
        <w:ind w:left="108" w:right="-20"/>
        <w:rPr>
          <w:rFonts w:ascii="Times New Roman" w:eastAsia="Times New Roman" w:hAnsi="Times New Roman" w:cs="Times New Roman"/>
        </w:rPr>
      </w:pPr>
    </w:p>
    <w:p w14:paraId="735BDC09" w14:textId="52568AA9" w:rsidR="00D412CB" w:rsidRPr="00BF6FA0" w:rsidRDefault="00D412CB" w:rsidP="00D412CB">
      <w:pPr>
        <w:pStyle w:val="ListParagraph"/>
        <w:numPr>
          <w:ilvl w:val="0"/>
          <w:numId w:val="2"/>
        </w:numPr>
        <w:spacing w:before="23" w:after="0" w:line="240" w:lineRule="auto"/>
        <w:ind w:right="-20"/>
        <w:rPr>
          <w:rFonts w:ascii="Times New Roman" w:eastAsia="Times New Roman" w:hAnsi="Times New Roman" w:cs="Times New Roman"/>
          <w:b/>
          <w:bCs/>
          <w:sz w:val="24"/>
          <w:szCs w:val="24"/>
        </w:rPr>
      </w:pPr>
      <w:r w:rsidRPr="00BF6FA0">
        <w:rPr>
          <w:rFonts w:ascii="Times New Roman" w:eastAsia="Times New Roman" w:hAnsi="Times New Roman" w:cs="Times New Roman"/>
          <w:b/>
          <w:bCs/>
          <w:sz w:val="24"/>
          <w:szCs w:val="24"/>
        </w:rPr>
        <w:t>OpenTable (Irish Reservation Website)</w:t>
      </w:r>
    </w:p>
    <w:p w14:paraId="5D126902" w14:textId="77777777" w:rsidR="00BF6FA0" w:rsidRDefault="00BF6FA0" w:rsidP="00BF6FA0">
      <w:pPr>
        <w:pStyle w:val="ListParagraph"/>
        <w:spacing w:before="23" w:after="0" w:line="240" w:lineRule="auto"/>
        <w:ind w:left="828" w:right="-20"/>
        <w:rPr>
          <w:rFonts w:ascii="Times New Roman" w:eastAsia="Times New Roman" w:hAnsi="Times New Roman" w:cs="Times New Roman"/>
          <w:sz w:val="24"/>
          <w:szCs w:val="24"/>
        </w:rPr>
      </w:pPr>
    </w:p>
    <w:p w14:paraId="5C48E1D9" w14:textId="4F37D14A" w:rsidR="00BF6FA0" w:rsidRPr="00BF6FA0" w:rsidRDefault="00D412CB" w:rsidP="00BF6FA0">
      <w:pPr>
        <w:pStyle w:val="ListParagraph"/>
        <w:spacing w:before="23" w:after="0" w:line="240" w:lineRule="auto"/>
        <w:ind w:left="828" w:right="-20"/>
        <w:rPr>
          <w:rFonts w:ascii="Times New Roman" w:eastAsia="Times New Roman" w:hAnsi="Times New Roman" w:cs="Times New Roman"/>
        </w:rPr>
      </w:pPr>
      <w:r w:rsidRPr="00D412CB">
        <w:rPr>
          <w:rFonts w:ascii="Times New Roman" w:eastAsia="Times New Roman" w:hAnsi="Times New Roman" w:cs="Times New Roman"/>
        </w:rPr>
        <w:t xml:space="preserve">OpenTable is a site that provides </w:t>
      </w:r>
      <w:r w:rsidR="00724D9D" w:rsidRPr="00D412CB">
        <w:rPr>
          <w:rFonts w:ascii="Times New Roman" w:eastAsia="Times New Roman" w:hAnsi="Times New Roman" w:cs="Times New Roman"/>
        </w:rPr>
        <w:t>customers</w:t>
      </w:r>
      <w:r w:rsidRPr="00D412CB">
        <w:rPr>
          <w:rFonts w:ascii="Times New Roman" w:eastAsia="Times New Roman" w:hAnsi="Times New Roman" w:cs="Times New Roman"/>
        </w:rPr>
        <w:t xml:space="preserve"> with restaurants in order to make reservations. </w:t>
      </w:r>
      <w:r>
        <w:rPr>
          <w:rFonts w:ascii="Times New Roman" w:eastAsia="Times New Roman" w:hAnsi="Times New Roman" w:cs="Times New Roman"/>
        </w:rPr>
        <w:t xml:space="preserve">This site does show ratings and reviews as well as the ability to search based on location and cuisine. However, they are limited to Ireland whereas my idea is to cater for anywhere in the world as restaurants could upload their advertisements over time it could spread worldwide as well as nationwide. OpenTable also doesn’t provide results based on </w:t>
      </w:r>
      <w:r w:rsidR="00BF6FA0">
        <w:rPr>
          <w:rFonts w:ascii="Times New Roman" w:eastAsia="Times New Roman" w:hAnsi="Times New Roman" w:cs="Times New Roman"/>
        </w:rPr>
        <w:t xml:space="preserve">a specific meal or dietary requirement. </w:t>
      </w:r>
    </w:p>
    <w:p w14:paraId="1C34AF44" w14:textId="253AB63E" w:rsidR="009D4F17" w:rsidRDefault="009D4F17">
      <w:pPr>
        <w:spacing w:after="0" w:line="200" w:lineRule="exact"/>
        <w:rPr>
          <w:sz w:val="20"/>
          <w:szCs w:val="20"/>
        </w:rPr>
      </w:pPr>
    </w:p>
    <w:p w14:paraId="2C348977" w14:textId="77777777" w:rsidR="009D4F17" w:rsidRDefault="009D4F17">
      <w:pPr>
        <w:spacing w:after="0" w:line="200" w:lineRule="exact"/>
        <w:rPr>
          <w:sz w:val="20"/>
          <w:szCs w:val="20"/>
        </w:rPr>
      </w:pPr>
    </w:p>
    <w:p w14:paraId="712D4328" w14:textId="77777777" w:rsidR="009D4F17" w:rsidRDefault="009D4F17">
      <w:pPr>
        <w:spacing w:before="3" w:after="0" w:line="220" w:lineRule="exact"/>
      </w:pPr>
    </w:p>
    <w:p w14:paraId="707641A6" w14:textId="32089470" w:rsidR="009D4F17" w:rsidRDefault="005E1EC9" w:rsidP="00FF7029">
      <w:pPr>
        <w:spacing w:before="23" w:after="0" w:line="316" w:lineRule="exact"/>
        <w:ind w:left="108" w:right="-20"/>
        <w:rPr>
          <w:rFonts w:ascii="Times New Roman" w:eastAsia="Times New Roman" w:hAnsi="Times New Roman" w:cs="Times New Roman"/>
          <w:b/>
          <w:bCs/>
          <w:sz w:val="28"/>
          <w:szCs w:val="28"/>
          <w:u w:val="single"/>
        </w:rPr>
      </w:pPr>
      <w:r w:rsidRPr="00D412CB">
        <w:rPr>
          <w:rFonts w:ascii="Times New Roman" w:eastAsia="Times New Roman" w:hAnsi="Times New Roman" w:cs="Times New Roman"/>
          <w:b/>
          <w:bCs/>
          <w:sz w:val="28"/>
          <w:szCs w:val="28"/>
          <w:u w:val="single"/>
        </w:rPr>
        <w:t xml:space="preserve">What </w:t>
      </w:r>
      <w:r w:rsidR="00C04561" w:rsidRPr="00D412CB">
        <w:rPr>
          <w:rFonts w:ascii="Times New Roman" w:eastAsia="Times New Roman" w:hAnsi="Times New Roman" w:cs="Times New Roman"/>
          <w:b/>
          <w:bCs/>
          <w:sz w:val="28"/>
          <w:szCs w:val="28"/>
          <w:u w:val="single"/>
        </w:rPr>
        <w:t>area does</w:t>
      </w:r>
      <w:r w:rsidR="00C20A69" w:rsidRPr="00D412CB">
        <w:rPr>
          <w:rFonts w:ascii="Times New Roman" w:eastAsia="Times New Roman" w:hAnsi="Times New Roman" w:cs="Times New Roman"/>
          <w:b/>
          <w:bCs/>
          <w:spacing w:val="-5"/>
          <w:sz w:val="28"/>
          <w:szCs w:val="28"/>
          <w:u w:val="single"/>
        </w:rPr>
        <w:t xml:space="preserve"> </w:t>
      </w:r>
      <w:r w:rsidRPr="00D412CB">
        <w:rPr>
          <w:rFonts w:ascii="Times New Roman" w:eastAsia="Times New Roman" w:hAnsi="Times New Roman" w:cs="Times New Roman"/>
          <w:b/>
          <w:bCs/>
          <w:sz w:val="28"/>
          <w:szCs w:val="28"/>
          <w:u w:val="single"/>
        </w:rPr>
        <w:t>the</w:t>
      </w:r>
      <w:r w:rsidR="00C20A69" w:rsidRPr="00D412CB">
        <w:rPr>
          <w:rFonts w:ascii="Times New Roman" w:eastAsia="Times New Roman" w:hAnsi="Times New Roman" w:cs="Times New Roman"/>
          <w:b/>
          <w:bCs/>
          <w:spacing w:val="-4"/>
          <w:sz w:val="28"/>
          <w:szCs w:val="28"/>
          <w:u w:val="single"/>
        </w:rPr>
        <w:t xml:space="preserve"> </w:t>
      </w:r>
      <w:r w:rsidR="00C04561" w:rsidRPr="00D412CB">
        <w:rPr>
          <w:rFonts w:ascii="Times New Roman" w:eastAsia="Times New Roman" w:hAnsi="Times New Roman" w:cs="Times New Roman"/>
          <w:b/>
          <w:bCs/>
          <w:spacing w:val="-4"/>
          <w:sz w:val="28"/>
          <w:szCs w:val="28"/>
          <w:u w:val="single"/>
        </w:rPr>
        <w:t xml:space="preserve">product or service </w:t>
      </w:r>
      <w:r w:rsidR="00C20A69" w:rsidRPr="00D412CB">
        <w:rPr>
          <w:rFonts w:ascii="Times New Roman" w:eastAsia="Times New Roman" w:hAnsi="Times New Roman" w:cs="Times New Roman"/>
          <w:b/>
          <w:bCs/>
          <w:sz w:val="28"/>
          <w:szCs w:val="28"/>
          <w:u w:val="single"/>
        </w:rPr>
        <w:t>focus</w:t>
      </w:r>
      <w:r w:rsidR="00C20A69" w:rsidRPr="00D412CB">
        <w:rPr>
          <w:rFonts w:ascii="Times New Roman" w:eastAsia="Times New Roman" w:hAnsi="Times New Roman" w:cs="Times New Roman"/>
          <w:b/>
          <w:bCs/>
          <w:spacing w:val="-6"/>
          <w:sz w:val="28"/>
          <w:szCs w:val="28"/>
          <w:u w:val="single"/>
        </w:rPr>
        <w:t xml:space="preserve"> </w:t>
      </w:r>
      <w:r w:rsidR="00C20A69" w:rsidRPr="00D412CB">
        <w:rPr>
          <w:rFonts w:ascii="Times New Roman" w:eastAsia="Times New Roman" w:hAnsi="Times New Roman" w:cs="Times New Roman"/>
          <w:b/>
          <w:bCs/>
          <w:sz w:val="28"/>
          <w:szCs w:val="28"/>
          <w:u w:val="single"/>
        </w:rPr>
        <w:t>on</w:t>
      </w:r>
      <w:r w:rsidR="00FF7029" w:rsidRPr="00D412CB">
        <w:rPr>
          <w:rFonts w:ascii="Times New Roman" w:eastAsia="Times New Roman" w:hAnsi="Times New Roman" w:cs="Times New Roman"/>
          <w:b/>
          <w:bCs/>
          <w:sz w:val="28"/>
          <w:szCs w:val="28"/>
          <w:u w:val="single"/>
        </w:rPr>
        <w:t>?</w:t>
      </w:r>
      <w:r w:rsidRPr="00D412CB">
        <w:rPr>
          <w:rFonts w:ascii="Times New Roman" w:eastAsia="Times New Roman" w:hAnsi="Times New Roman" w:cs="Times New Roman"/>
          <w:b/>
          <w:bCs/>
          <w:spacing w:val="-3"/>
          <w:sz w:val="28"/>
          <w:szCs w:val="28"/>
          <w:u w:val="single"/>
        </w:rPr>
        <w:t xml:space="preserve"> </w:t>
      </w:r>
      <w:r w:rsidR="00FF7029" w:rsidRPr="00D412CB">
        <w:rPr>
          <w:rFonts w:ascii="Times New Roman" w:eastAsia="Times New Roman" w:hAnsi="Times New Roman" w:cs="Times New Roman"/>
          <w:b/>
          <w:bCs/>
          <w:spacing w:val="-3"/>
          <w:sz w:val="28"/>
          <w:szCs w:val="28"/>
          <w:u w:val="single"/>
        </w:rPr>
        <w:t xml:space="preserve"> A</w:t>
      </w:r>
      <w:r w:rsidR="00C20A69" w:rsidRPr="00D412CB">
        <w:rPr>
          <w:rFonts w:ascii="Times New Roman" w:eastAsia="Times New Roman" w:hAnsi="Times New Roman" w:cs="Times New Roman"/>
          <w:b/>
          <w:bCs/>
          <w:spacing w:val="-1"/>
          <w:sz w:val="28"/>
          <w:szCs w:val="28"/>
          <w:u w:val="single"/>
        </w:rPr>
        <w:t xml:space="preserve"> </w:t>
      </w:r>
      <w:r w:rsidR="00C20A69" w:rsidRPr="00D412CB">
        <w:rPr>
          <w:rFonts w:ascii="Times New Roman" w:eastAsia="Times New Roman" w:hAnsi="Times New Roman" w:cs="Times New Roman"/>
          <w:b/>
          <w:bCs/>
          <w:sz w:val="28"/>
          <w:szCs w:val="28"/>
          <w:u w:val="single"/>
        </w:rPr>
        <w:t>Market</w:t>
      </w:r>
      <w:r w:rsidR="00C20A69" w:rsidRPr="00D412CB">
        <w:rPr>
          <w:rFonts w:ascii="Times New Roman" w:eastAsia="Times New Roman" w:hAnsi="Times New Roman" w:cs="Times New Roman"/>
          <w:b/>
          <w:bCs/>
          <w:spacing w:val="-8"/>
          <w:sz w:val="28"/>
          <w:szCs w:val="28"/>
          <w:u w:val="single"/>
        </w:rPr>
        <w:t xml:space="preserve"> </w:t>
      </w:r>
      <w:r w:rsidR="00C20A69" w:rsidRPr="00D412CB">
        <w:rPr>
          <w:rFonts w:ascii="Times New Roman" w:eastAsia="Times New Roman" w:hAnsi="Times New Roman" w:cs="Times New Roman"/>
          <w:b/>
          <w:bCs/>
          <w:sz w:val="28"/>
          <w:szCs w:val="28"/>
          <w:u w:val="single"/>
        </w:rPr>
        <w:t>Segment</w:t>
      </w:r>
      <w:r w:rsidR="00C20A69" w:rsidRPr="00D412CB">
        <w:rPr>
          <w:rFonts w:ascii="Times New Roman" w:eastAsia="Times New Roman" w:hAnsi="Times New Roman" w:cs="Times New Roman"/>
          <w:b/>
          <w:bCs/>
          <w:spacing w:val="-10"/>
          <w:sz w:val="28"/>
          <w:szCs w:val="28"/>
          <w:u w:val="single"/>
        </w:rPr>
        <w:t xml:space="preserve"> </w:t>
      </w:r>
      <w:r w:rsidR="00C20A69" w:rsidRPr="00D412CB">
        <w:rPr>
          <w:rFonts w:ascii="Times New Roman" w:eastAsia="Times New Roman" w:hAnsi="Times New Roman" w:cs="Times New Roman"/>
          <w:b/>
          <w:bCs/>
          <w:sz w:val="28"/>
          <w:szCs w:val="28"/>
          <w:u w:val="single"/>
        </w:rPr>
        <w:t>or</w:t>
      </w:r>
      <w:r w:rsidR="00C20A69" w:rsidRPr="00D412CB">
        <w:rPr>
          <w:rFonts w:ascii="Times New Roman" w:eastAsia="Times New Roman" w:hAnsi="Times New Roman" w:cs="Times New Roman"/>
          <w:b/>
          <w:bCs/>
          <w:spacing w:val="-2"/>
          <w:sz w:val="28"/>
          <w:szCs w:val="28"/>
          <w:u w:val="single"/>
        </w:rPr>
        <w:t xml:space="preserve"> </w:t>
      </w:r>
      <w:r w:rsidR="00C20A69" w:rsidRPr="00D412CB">
        <w:rPr>
          <w:rFonts w:ascii="Times New Roman" w:eastAsia="Times New Roman" w:hAnsi="Times New Roman" w:cs="Times New Roman"/>
          <w:b/>
          <w:bCs/>
          <w:sz w:val="28"/>
          <w:szCs w:val="28"/>
          <w:u w:val="single"/>
        </w:rPr>
        <w:t>Niche?</w:t>
      </w:r>
    </w:p>
    <w:p w14:paraId="0E334E8E" w14:textId="61594419" w:rsidR="00066EE6" w:rsidRDefault="00066EE6" w:rsidP="00FF7029">
      <w:pPr>
        <w:spacing w:before="23" w:after="0" w:line="316" w:lineRule="exact"/>
        <w:ind w:left="108" w:right="-20"/>
        <w:rPr>
          <w:rFonts w:ascii="Times New Roman" w:eastAsia="Times New Roman" w:hAnsi="Times New Roman" w:cs="Times New Roman"/>
          <w:b/>
          <w:bCs/>
          <w:sz w:val="28"/>
          <w:szCs w:val="28"/>
          <w:u w:val="single"/>
        </w:rPr>
      </w:pPr>
    </w:p>
    <w:p w14:paraId="38965ADC" w14:textId="604AA116" w:rsidR="00066EE6" w:rsidRPr="00066EE6" w:rsidRDefault="00066EE6" w:rsidP="00FF7029">
      <w:pPr>
        <w:spacing w:before="23" w:after="0" w:line="316" w:lineRule="exact"/>
        <w:ind w:left="108" w:right="-20"/>
        <w:rPr>
          <w:sz w:val="24"/>
          <w:szCs w:val="24"/>
        </w:rPr>
      </w:pPr>
      <w:r>
        <w:rPr>
          <w:rFonts w:ascii="Times New Roman" w:eastAsia="Times New Roman" w:hAnsi="Times New Roman" w:cs="Times New Roman"/>
          <w:sz w:val="24"/>
          <w:szCs w:val="24"/>
        </w:rPr>
        <w:t>The service focuses on the Culinary &amp; Restaurant market. Allowing restaurants to reach their customers and allowing customers to find appropriate restaurants. The segment of the restaurant market is the reservation element of the service</w:t>
      </w:r>
    </w:p>
    <w:p w14:paraId="3199AEBB" w14:textId="2A12BDF5" w:rsidR="00FF7029" w:rsidRDefault="00FF7029" w:rsidP="00BF6FA0">
      <w:pPr>
        <w:spacing w:before="23" w:after="0" w:line="316" w:lineRule="exact"/>
        <w:ind w:right="-20"/>
        <w:rPr>
          <w:rFonts w:ascii="Times New Roman" w:eastAsia="Times New Roman" w:hAnsi="Times New Roman" w:cs="Times New Roman"/>
          <w:position w:val="-1"/>
          <w:sz w:val="28"/>
          <w:szCs w:val="28"/>
        </w:rPr>
      </w:pPr>
    </w:p>
    <w:p w14:paraId="2C0E283C" w14:textId="362A6388" w:rsidR="00066EE6" w:rsidRDefault="00066EE6" w:rsidP="00BF6FA0">
      <w:pPr>
        <w:spacing w:before="23" w:after="0" w:line="316" w:lineRule="exact"/>
        <w:ind w:right="-20"/>
        <w:rPr>
          <w:rFonts w:ascii="Times New Roman" w:eastAsia="Times New Roman" w:hAnsi="Times New Roman" w:cs="Times New Roman"/>
          <w:position w:val="-1"/>
          <w:sz w:val="28"/>
          <w:szCs w:val="28"/>
        </w:rPr>
      </w:pPr>
    </w:p>
    <w:p w14:paraId="13393B2A" w14:textId="159F7D2C" w:rsidR="00066EE6" w:rsidRDefault="00066EE6" w:rsidP="00BF6FA0">
      <w:pPr>
        <w:spacing w:before="23" w:after="0" w:line="316" w:lineRule="exact"/>
        <w:ind w:right="-20"/>
        <w:rPr>
          <w:rFonts w:ascii="Times New Roman" w:eastAsia="Times New Roman" w:hAnsi="Times New Roman" w:cs="Times New Roman"/>
          <w:position w:val="-1"/>
          <w:sz w:val="28"/>
          <w:szCs w:val="28"/>
        </w:rPr>
      </w:pPr>
    </w:p>
    <w:p w14:paraId="2291BC54" w14:textId="26D6F9D9" w:rsidR="00066EE6" w:rsidRDefault="00E53B35" w:rsidP="00BF6FA0">
      <w:pPr>
        <w:spacing w:before="23" w:after="0" w:line="316" w:lineRule="exact"/>
        <w:ind w:right="-20"/>
        <w:rPr>
          <w:rFonts w:ascii="Times New Roman" w:eastAsia="Times New Roman" w:hAnsi="Times New Roman" w:cs="Times New Roman"/>
          <w:position w:val="-1"/>
          <w:sz w:val="28"/>
          <w:szCs w:val="28"/>
        </w:rPr>
      </w:pPr>
      <w:r>
        <w:rPr>
          <w:rFonts w:ascii="Times New Roman" w:eastAsia="Times New Roman" w:hAnsi="Times New Roman" w:cs="Times New Roman"/>
          <w:position w:val="-1"/>
          <w:sz w:val="28"/>
          <w:szCs w:val="28"/>
        </w:rPr>
        <w:br/>
      </w:r>
    </w:p>
    <w:p w14:paraId="6FD11BB0" w14:textId="77777777" w:rsidR="00D1642A" w:rsidRDefault="00D1642A" w:rsidP="00FF7029">
      <w:pPr>
        <w:spacing w:before="23" w:after="0" w:line="316" w:lineRule="exact"/>
        <w:ind w:left="108" w:right="-20"/>
        <w:rPr>
          <w:rFonts w:ascii="Times New Roman" w:eastAsia="Times New Roman" w:hAnsi="Times New Roman" w:cs="Times New Roman"/>
          <w:sz w:val="28"/>
          <w:szCs w:val="28"/>
        </w:rPr>
      </w:pPr>
    </w:p>
    <w:p w14:paraId="44203463" w14:textId="120CEC1B" w:rsidR="00FF7029" w:rsidRPr="00C04561" w:rsidRDefault="00FF7029" w:rsidP="00FF7029">
      <w:pPr>
        <w:spacing w:before="23" w:after="0" w:line="316" w:lineRule="exact"/>
        <w:ind w:left="108" w:right="-20"/>
        <w:rPr>
          <w:rFonts w:ascii="Times New Roman" w:eastAsia="Times New Roman" w:hAnsi="Times New Roman" w:cs="Times New Roman"/>
        </w:rPr>
      </w:pPr>
      <w:r w:rsidRPr="00BF6FA0">
        <w:rPr>
          <w:rFonts w:ascii="Times New Roman" w:eastAsia="Times New Roman" w:hAnsi="Times New Roman" w:cs="Times New Roman"/>
          <w:b/>
          <w:bCs/>
          <w:position w:val="-1"/>
          <w:sz w:val="28"/>
          <w:szCs w:val="28"/>
          <w:u w:val="single"/>
        </w:rPr>
        <w:t>What</w:t>
      </w:r>
      <w:r w:rsidRPr="00BF6FA0">
        <w:rPr>
          <w:rFonts w:ascii="Times New Roman" w:eastAsia="Times New Roman" w:hAnsi="Times New Roman" w:cs="Times New Roman"/>
          <w:b/>
          <w:bCs/>
          <w:spacing w:val="-3"/>
          <w:position w:val="-1"/>
          <w:sz w:val="28"/>
          <w:szCs w:val="28"/>
          <w:u w:val="single"/>
        </w:rPr>
        <w:t xml:space="preserve"> s</w:t>
      </w:r>
      <w:r w:rsidRPr="00BF6FA0">
        <w:rPr>
          <w:rFonts w:ascii="Times New Roman" w:eastAsia="Times New Roman" w:hAnsi="Times New Roman" w:cs="Times New Roman"/>
          <w:b/>
          <w:bCs/>
          <w:position w:val="-1"/>
          <w:sz w:val="28"/>
          <w:szCs w:val="28"/>
          <w:u w:val="single"/>
        </w:rPr>
        <w:t>trategies</w:t>
      </w:r>
      <w:r w:rsidRPr="00BF6FA0">
        <w:rPr>
          <w:rFonts w:ascii="Times New Roman" w:eastAsia="Times New Roman" w:hAnsi="Times New Roman" w:cs="Times New Roman"/>
          <w:b/>
          <w:bCs/>
          <w:spacing w:val="-11"/>
          <w:position w:val="-1"/>
          <w:sz w:val="28"/>
          <w:szCs w:val="28"/>
          <w:u w:val="single"/>
        </w:rPr>
        <w:t xml:space="preserve"> do </w:t>
      </w:r>
      <w:r w:rsidR="373277B1" w:rsidRPr="00BF6FA0">
        <w:rPr>
          <w:rFonts w:ascii="Times New Roman" w:eastAsia="Times New Roman" w:hAnsi="Times New Roman" w:cs="Times New Roman"/>
          <w:b/>
          <w:bCs/>
          <w:spacing w:val="-11"/>
          <w:position w:val="-1"/>
          <w:sz w:val="28"/>
          <w:szCs w:val="28"/>
          <w:u w:val="single"/>
        </w:rPr>
        <w:t>you</w:t>
      </w:r>
      <w:r w:rsidRPr="00BF6FA0">
        <w:rPr>
          <w:rFonts w:ascii="Times New Roman" w:eastAsia="Times New Roman" w:hAnsi="Times New Roman" w:cs="Times New Roman"/>
          <w:b/>
          <w:bCs/>
          <w:spacing w:val="-11"/>
          <w:position w:val="-1"/>
          <w:sz w:val="28"/>
          <w:szCs w:val="28"/>
          <w:u w:val="single"/>
        </w:rPr>
        <w:t xml:space="preserve"> use </w:t>
      </w:r>
      <w:r w:rsidRPr="00BF6FA0">
        <w:rPr>
          <w:rFonts w:ascii="Times New Roman" w:eastAsia="Times New Roman" w:hAnsi="Times New Roman" w:cs="Times New Roman"/>
          <w:b/>
          <w:bCs/>
          <w:position w:val="-1"/>
          <w:sz w:val="28"/>
          <w:szCs w:val="28"/>
          <w:u w:val="single"/>
        </w:rPr>
        <w:t>to</w:t>
      </w:r>
      <w:r w:rsidRPr="00BF6FA0">
        <w:rPr>
          <w:rFonts w:ascii="Times New Roman" w:eastAsia="Times New Roman" w:hAnsi="Times New Roman" w:cs="Times New Roman"/>
          <w:b/>
          <w:bCs/>
          <w:spacing w:val="-2"/>
          <w:position w:val="-1"/>
          <w:sz w:val="28"/>
          <w:szCs w:val="28"/>
          <w:u w:val="single"/>
        </w:rPr>
        <w:t xml:space="preserve"> </w:t>
      </w:r>
      <w:r w:rsidRPr="00BF6FA0">
        <w:rPr>
          <w:rFonts w:ascii="Times New Roman" w:eastAsia="Times New Roman" w:hAnsi="Times New Roman" w:cs="Times New Roman"/>
          <w:b/>
          <w:bCs/>
          <w:position w:val="-1"/>
          <w:sz w:val="28"/>
          <w:szCs w:val="28"/>
          <w:u w:val="single"/>
        </w:rPr>
        <w:t>co</w:t>
      </w:r>
      <w:r w:rsidRPr="00BF6FA0">
        <w:rPr>
          <w:rFonts w:ascii="Times New Roman" w:eastAsia="Times New Roman" w:hAnsi="Times New Roman" w:cs="Times New Roman"/>
          <w:b/>
          <w:bCs/>
          <w:spacing w:val="-1"/>
          <w:position w:val="-1"/>
          <w:sz w:val="28"/>
          <w:szCs w:val="28"/>
          <w:u w:val="single"/>
        </w:rPr>
        <w:t>m</w:t>
      </w:r>
      <w:r w:rsidRPr="00BF6FA0">
        <w:rPr>
          <w:rFonts w:ascii="Times New Roman" w:eastAsia="Times New Roman" w:hAnsi="Times New Roman" w:cs="Times New Roman"/>
          <w:b/>
          <w:bCs/>
          <w:spacing w:val="2"/>
          <w:position w:val="-1"/>
          <w:sz w:val="28"/>
          <w:szCs w:val="28"/>
          <w:u w:val="single"/>
        </w:rPr>
        <w:t>p</w:t>
      </w:r>
      <w:r w:rsidRPr="00BF6FA0">
        <w:rPr>
          <w:rFonts w:ascii="Times New Roman" w:eastAsia="Times New Roman" w:hAnsi="Times New Roman" w:cs="Times New Roman"/>
          <w:b/>
          <w:bCs/>
          <w:position w:val="-1"/>
          <w:sz w:val="28"/>
          <w:szCs w:val="28"/>
          <w:u w:val="single"/>
        </w:rPr>
        <w:t>e</w:t>
      </w:r>
      <w:r w:rsidRPr="00BF6FA0">
        <w:rPr>
          <w:rFonts w:ascii="Times New Roman" w:eastAsia="Times New Roman" w:hAnsi="Times New Roman" w:cs="Times New Roman"/>
          <w:b/>
          <w:bCs/>
          <w:spacing w:val="2"/>
          <w:position w:val="-1"/>
          <w:sz w:val="28"/>
          <w:szCs w:val="28"/>
          <w:u w:val="single"/>
        </w:rPr>
        <w:t>t</w:t>
      </w:r>
      <w:r w:rsidRPr="00BF6FA0">
        <w:rPr>
          <w:rFonts w:ascii="Times New Roman" w:eastAsia="Times New Roman" w:hAnsi="Times New Roman" w:cs="Times New Roman"/>
          <w:b/>
          <w:bCs/>
          <w:position w:val="-1"/>
          <w:sz w:val="28"/>
          <w:szCs w:val="28"/>
          <w:u w:val="single"/>
        </w:rPr>
        <w:t>e in the market</w:t>
      </w:r>
      <w:r>
        <w:rPr>
          <w:rFonts w:ascii="Times New Roman" w:eastAsia="Times New Roman" w:hAnsi="Times New Roman" w:cs="Times New Roman"/>
          <w:position w:val="-1"/>
          <w:sz w:val="28"/>
          <w:szCs w:val="28"/>
        </w:rPr>
        <w:t xml:space="preserve">? </w:t>
      </w:r>
      <w:r w:rsidRPr="00C04561">
        <w:rPr>
          <w:rFonts w:ascii="Times New Roman" w:eastAsia="Times New Roman" w:hAnsi="Times New Roman" w:cs="Times New Roman"/>
        </w:rPr>
        <w:t xml:space="preserve"> </w:t>
      </w:r>
    </w:p>
    <w:p w14:paraId="228680C6" w14:textId="77777777" w:rsidR="00FF7029" w:rsidRDefault="00FF7029" w:rsidP="00FF7029">
      <w:pPr>
        <w:spacing w:before="7" w:after="0" w:line="90" w:lineRule="exact"/>
        <w:rPr>
          <w:sz w:val="9"/>
          <w:szCs w:val="9"/>
        </w:rPr>
      </w:pPr>
    </w:p>
    <w:p w14:paraId="22094CD7" w14:textId="0A094FE4" w:rsidR="00FF7029" w:rsidRPr="00BF6FA0" w:rsidRDefault="00FF7029" w:rsidP="00FF7029">
      <w:pPr>
        <w:spacing w:before="15" w:after="0" w:line="280" w:lineRule="exact"/>
        <w:rPr>
          <w:sz w:val="24"/>
          <w:szCs w:val="24"/>
        </w:rPr>
      </w:pPr>
    </w:p>
    <w:p w14:paraId="224AA443" w14:textId="270684BE" w:rsidR="00BF6FA0" w:rsidRDefault="00BF6FA0" w:rsidP="00BF6FA0">
      <w:pPr>
        <w:pStyle w:val="ListParagraph"/>
        <w:numPr>
          <w:ilvl w:val="0"/>
          <w:numId w:val="2"/>
        </w:numPr>
        <w:spacing w:before="15" w:after="0" w:line="280" w:lineRule="exact"/>
        <w:rPr>
          <w:sz w:val="24"/>
          <w:szCs w:val="24"/>
        </w:rPr>
      </w:pPr>
      <w:r w:rsidRPr="00704DD5">
        <w:rPr>
          <w:b/>
          <w:bCs/>
          <w:sz w:val="24"/>
          <w:szCs w:val="24"/>
        </w:rPr>
        <w:t>Complimentary Service</w:t>
      </w:r>
      <w:r w:rsidR="00066EE6" w:rsidRPr="00704DD5">
        <w:rPr>
          <w:b/>
          <w:bCs/>
          <w:sz w:val="24"/>
          <w:szCs w:val="24"/>
        </w:rPr>
        <w:t>:</w:t>
      </w:r>
      <w:r w:rsidR="00066EE6">
        <w:rPr>
          <w:sz w:val="24"/>
          <w:szCs w:val="24"/>
        </w:rPr>
        <w:t xml:space="preserve"> The site is entirely free to use for the restaurant goers, the revenue is generated through advertisements to external sites or products (vetted to ensure same niche) and also restaurants depending on how frequently they are pushed to interested customers (determined by past reservations)</w:t>
      </w:r>
    </w:p>
    <w:p w14:paraId="401F478A" w14:textId="77777777" w:rsidR="00704DD5" w:rsidRPr="00BF6FA0" w:rsidRDefault="00704DD5" w:rsidP="00704DD5">
      <w:pPr>
        <w:pStyle w:val="ListParagraph"/>
        <w:spacing w:before="15" w:after="0" w:line="280" w:lineRule="exact"/>
        <w:ind w:left="828"/>
        <w:rPr>
          <w:sz w:val="24"/>
          <w:szCs w:val="24"/>
        </w:rPr>
      </w:pPr>
    </w:p>
    <w:p w14:paraId="7D397C3B" w14:textId="0B083CCC" w:rsidR="00BF6FA0" w:rsidRDefault="00BF6FA0" w:rsidP="00BF6FA0">
      <w:pPr>
        <w:pStyle w:val="ListParagraph"/>
        <w:numPr>
          <w:ilvl w:val="0"/>
          <w:numId w:val="2"/>
        </w:numPr>
        <w:spacing w:before="15" w:after="0" w:line="280" w:lineRule="exact"/>
        <w:rPr>
          <w:sz w:val="24"/>
          <w:szCs w:val="24"/>
        </w:rPr>
      </w:pPr>
      <w:r w:rsidRPr="00704DD5">
        <w:rPr>
          <w:b/>
          <w:bCs/>
          <w:sz w:val="24"/>
          <w:szCs w:val="24"/>
        </w:rPr>
        <w:t>Easily digestible information</w:t>
      </w:r>
      <w:r w:rsidR="00066EE6" w:rsidRPr="00704DD5">
        <w:rPr>
          <w:b/>
          <w:bCs/>
          <w:sz w:val="24"/>
          <w:szCs w:val="24"/>
        </w:rPr>
        <w:t>:</w:t>
      </w:r>
      <w:r w:rsidR="00066EE6">
        <w:rPr>
          <w:sz w:val="24"/>
          <w:szCs w:val="24"/>
        </w:rPr>
        <w:t xml:space="preserve"> Ratings, price range, location and more, all in one place.</w:t>
      </w:r>
    </w:p>
    <w:p w14:paraId="67FC17BD" w14:textId="77777777" w:rsidR="00704DD5" w:rsidRPr="00704DD5" w:rsidRDefault="00704DD5" w:rsidP="00704DD5">
      <w:pPr>
        <w:pStyle w:val="ListParagraph"/>
        <w:rPr>
          <w:sz w:val="24"/>
          <w:szCs w:val="24"/>
        </w:rPr>
      </w:pPr>
    </w:p>
    <w:p w14:paraId="56111269" w14:textId="77777777" w:rsidR="00704DD5" w:rsidRPr="00BF6FA0" w:rsidRDefault="00704DD5" w:rsidP="00704DD5">
      <w:pPr>
        <w:pStyle w:val="ListParagraph"/>
        <w:spacing w:before="15" w:after="0" w:line="280" w:lineRule="exact"/>
        <w:ind w:left="828"/>
        <w:rPr>
          <w:sz w:val="24"/>
          <w:szCs w:val="24"/>
        </w:rPr>
      </w:pPr>
    </w:p>
    <w:p w14:paraId="3C19475F" w14:textId="51EA96F4" w:rsidR="00BF6FA0" w:rsidRPr="00BF6FA0" w:rsidRDefault="00BF6FA0" w:rsidP="00BF6FA0">
      <w:pPr>
        <w:pStyle w:val="ListParagraph"/>
        <w:numPr>
          <w:ilvl w:val="0"/>
          <w:numId w:val="2"/>
        </w:numPr>
        <w:spacing w:before="15" w:after="0" w:line="280" w:lineRule="exact"/>
        <w:rPr>
          <w:sz w:val="24"/>
          <w:szCs w:val="24"/>
        </w:rPr>
      </w:pPr>
      <w:r w:rsidRPr="00704DD5">
        <w:rPr>
          <w:b/>
          <w:bCs/>
          <w:sz w:val="24"/>
          <w:szCs w:val="24"/>
        </w:rPr>
        <w:t>User interests and favorites stored to account</w:t>
      </w:r>
      <w:r w:rsidR="00066EE6" w:rsidRPr="00704DD5">
        <w:rPr>
          <w:b/>
          <w:bCs/>
          <w:sz w:val="24"/>
          <w:szCs w:val="24"/>
        </w:rPr>
        <w:t>:</w:t>
      </w:r>
      <w:r w:rsidR="00066EE6">
        <w:rPr>
          <w:sz w:val="24"/>
          <w:szCs w:val="24"/>
        </w:rPr>
        <w:t xml:space="preserve"> As a user favorites a cuisine, restaurant, meal etc. The site will recommend based on that. </w:t>
      </w:r>
    </w:p>
    <w:p w14:paraId="5209E91A" w14:textId="614069C1" w:rsidR="00D412CB" w:rsidRDefault="00D412CB" w:rsidP="00FF7029">
      <w:pPr>
        <w:spacing w:before="15" w:after="0" w:line="280" w:lineRule="exact"/>
        <w:rPr>
          <w:sz w:val="28"/>
          <w:szCs w:val="28"/>
        </w:rPr>
      </w:pPr>
    </w:p>
    <w:p w14:paraId="7F25ECBF" w14:textId="6CF86135" w:rsidR="00D412CB" w:rsidRDefault="00D412CB" w:rsidP="00FF7029">
      <w:pPr>
        <w:spacing w:before="15" w:after="0" w:line="280" w:lineRule="exact"/>
        <w:rPr>
          <w:sz w:val="28"/>
          <w:szCs w:val="28"/>
        </w:rPr>
      </w:pPr>
    </w:p>
    <w:p w14:paraId="0FB617FB" w14:textId="77777777" w:rsidR="00D412CB" w:rsidRDefault="00D412CB" w:rsidP="00FF7029">
      <w:pPr>
        <w:spacing w:before="15" w:after="0" w:line="280" w:lineRule="exact"/>
        <w:rPr>
          <w:sz w:val="28"/>
          <w:szCs w:val="28"/>
        </w:rPr>
      </w:pPr>
    </w:p>
    <w:p w14:paraId="59D58854" w14:textId="77777777" w:rsidR="00D1642A" w:rsidRDefault="00D1642A" w:rsidP="00FF7029">
      <w:pPr>
        <w:spacing w:before="15" w:after="0" w:line="280" w:lineRule="exact"/>
        <w:rPr>
          <w:sz w:val="28"/>
          <w:szCs w:val="28"/>
        </w:rPr>
      </w:pPr>
    </w:p>
    <w:p w14:paraId="6FDBEF81" w14:textId="77777777" w:rsidR="009D4F17" w:rsidRDefault="009D4F17">
      <w:pPr>
        <w:spacing w:before="1" w:after="0" w:line="140" w:lineRule="exact"/>
        <w:rPr>
          <w:sz w:val="14"/>
          <w:szCs w:val="14"/>
        </w:rPr>
      </w:pPr>
    </w:p>
    <w:p w14:paraId="638024C4" w14:textId="7C0B2DB8" w:rsidR="009D4F17" w:rsidRDefault="00C20A69">
      <w:pPr>
        <w:tabs>
          <w:tab w:val="left" w:pos="6800"/>
        </w:tabs>
        <w:spacing w:before="23" w:after="0" w:line="357" w:lineRule="auto"/>
        <w:ind w:left="108" w:right="357"/>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STEP</w:t>
      </w:r>
      <w:r>
        <w:rPr>
          <w:rFonts w:ascii="Times New Roman" w:eastAsia="Times New Roman" w:hAnsi="Times New Roman" w:cs="Times New Roman"/>
          <w:b/>
          <w:bCs/>
          <w:spacing w:val="-7"/>
          <w:sz w:val="28"/>
          <w:szCs w:val="28"/>
        </w:rPr>
        <w:t xml:space="preserve"> </w:t>
      </w:r>
      <w:r w:rsidR="00FF7029">
        <w:rPr>
          <w:rFonts w:ascii="Times New Roman" w:eastAsia="Times New Roman" w:hAnsi="Times New Roman" w:cs="Times New Roman"/>
          <w:b/>
          <w:bCs/>
          <w:sz w:val="28"/>
          <w:szCs w:val="28"/>
        </w:rPr>
        <w:t>3</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Identify</w:t>
      </w:r>
      <w:r>
        <w:rPr>
          <w:rFonts w:ascii="Times New Roman" w:eastAsia="Times New Roman" w:hAnsi="Times New Roman" w:cs="Times New Roman"/>
          <w:b/>
          <w:bCs/>
          <w:spacing w:val="-9"/>
          <w:sz w:val="28"/>
          <w:szCs w:val="28"/>
        </w:rPr>
        <w:t xml:space="preserve"> </w:t>
      </w:r>
      <w:r w:rsidR="005E1EC9">
        <w:rPr>
          <w:rFonts w:ascii="Times New Roman" w:eastAsia="Times New Roman" w:hAnsi="Times New Roman" w:cs="Times New Roman"/>
          <w:b/>
          <w:bCs/>
          <w:sz w:val="28"/>
          <w:szCs w:val="28"/>
        </w:rPr>
        <w:t>Weaknesses</w:t>
      </w:r>
      <w:r w:rsidR="0992E26F">
        <w:rPr>
          <w:rFonts w:ascii="Times New Roman" w:eastAsia="Times New Roman" w:hAnsi="Times New Roman" w:cs="Times New Roman"/>
          <w:b/>
          <w:bCs/>
          <w:sz w:val="28"/>
          <w:szCs w:val="28"/>
        </w:rPr>
        <w:t>/Threats</w:t>
      </w:r>
      <w:r w:rsidR="005E1EC9">
        <w:rPr>
          <w:rFonts w:ascii="Times New Roman" w:eastAsia="Times New Roman" w:hAnsi="Times New Roman" w:cs="Times New Roman"/>
          <w:b/>
          <w:bCs/>
          <w:sz w:val="28"/>
          <w:szCs w:val="28"/>
        </w:rPr>
        <w:t xml:space="preserve"> </w:t>
      </w:r>
    </w:p>
    <w:p w14:paraId="460F6B9D" w14:textId="77777777" w:rsidR="009D4F17" w:rsidRDefault="009D4F17">
      <w:pPr>
        <w:spacing w:after="0" w:line="140" w:lineRule="exact"/>
        <w:rPr>
          <w:sz w:val="14"/>
          <w:szCs w:val="14"/>
        </w:rPr>
      </w:pPr>
    </w:p>
    <w:p w14:paraId="58A03BE7" w14:textId="0B259C14" w:rsidR="005E1EC9" w:rsidRPr="00A32920" w:rsidRDefault="005E1EC9" w:rsidP="00D1642A">
      <w:pPr>
        <w:spacing w:after="0" w:line="200" w:lineRule="exact"/>
        <w:rPr>
          <w:rFonts w:ascii="Times New Roman" w:eastAsia="Times New Roman" w:hAnsi="Times New Roman" w:cs="Times New Roman"/>
          <w:b/>
          <w:bCs/>
          <w:sz w:val="24"/>
          <w:szCs w:val="24"/>
        </w:rPr>
      </w:pPr>
    </w:p>
    <w:p w14:paraId="1626ECE7" w14:textId="269742FC" w:rsidR="005E1EC9" w:rsidRPr="00A32920" w:rsidRDefault="00A32920" w:rsidP="00A32920">
      <w:pPr>
        <w:pStyle w:val="ListParagraph"/>
        <w:numPr>
          <w:ilvl w:val="0"/>
          <w:numId w:val="3"/>
        </w:numPr>
        <w:spacing w:after="0" w:line="240" w:lineRule="auto"/>
        <w:ind w:right="-20"/>
        <w:rPr>
          <w:rFonts w:eastAsia="Times New Roman" w:cstheme="minorHAnsi"/>
          <w:sz w:val="24"/>
          <w:szCs w:val="24"/>
        </w:rPr>
      </w:pPr>
      <w:r w:rsidRPr="00A32920">
        <w:rPr>
          <w:rFonts w:eastAsia="Times New Roman" w:cstheme="minorHAnsi"/>
          <w:sz w:val="24"/>
          <w:szCs w:val="24"/>
        </w:rPr>
        <w:t>Lack of initial growth</w:t>
      </w:r>
    </w:p>
    <w:p w14:paraId="13F1899A" w14:textId="7639C714" w:rsidR="00A32920" w:rsidRPr="00A32920" w:rsidRDefault="00A32920" w:rsidP="00A32920">
      <w:pPr>
        <w:pStyle w:val="ListParagraph"/>
        <w:numPr>
          <w:ilvl w:val="0"/>
          <w:numId w:val="3"/>
        </w:numPr>
        <w:spacing w:after="0" w:line="240" w:lineRule="auto"/>
        <w:ind w:right="-20"/>
        <w:rPr>
          <w:rFonts w:eastAsia="Times New Roman" w:cstheme="minorHAnsi"/>
          <w:sz w:val="24"/>
          <w:szCs w:val="24"/>
        </w:rPr>
      </w:pPr>
      <w:r w:rsidRPr="00A32920">
        <w:rPr>
          <w:rFonts w:eastAsia="Times New Roman" w:cstheme="minorHAnsi"/>
          <w:sz w:val="24"/>
          <w:szCs w:val="24"/>
        </w:rPr>
        <w:t>Lack of restaurant options during first deployment.</w:t>
      </w:r>
    </w:p>
    <w:p w14:paraId="65B69D35" w14:textId="252093DF" w:rsidR="00D1642A" w:rsidRPr="00A32920" w:rsidRDefault="00A32920" w:rsidP="00A32920">
      <w:pPr>
        <w:pStyle w:val="ListParagraph"/>
        <w:numPr>
          <w:ilvl w:val="0"/>
          <w:numId w:val="3"/>
        </w:numPr>
        <w:spacing w:after="0" w:line="240" w:lineRule="auto"/>
        <w:ind w:right="-20"/>
        <w:rPr>
          <w:rFonts w:eastAsia="Times New Roman" w:cstheme="minorHAnsi"/>
          <w:sz w:val="24"/>
          <w:szCs w:val="24"/>
        </w:rPr>
      </w:pPr>
      <w:r w:rsidRPr="00A32920">
        <w:rPr>
          <w:rFonts w:eastAsia="Times New Roman" w:cstheme="minorHAnsi"/>
          <w:sz w:val="24"/>
          <w:szCs w:val="24"/>
        </w:rPr>
        <w:t>Reluctance for restaurants to use a new service to take reservations.</w:t>
      </w:r>
    </w:p>
    <w:p w14:paraId="29B9E6D4" w14:textId="21AE29C1" w:rsidR="00FF7029" w:rsidRPr="00C20A69" w:rsidRDefault="00FF7029" w:rsidP="001F6604">
      <w:pPr>
        <w:spacing w:before="23" w:after="0" w:line="316" w:lineRule="exact"/>
        <w:ind w:right="-20"/>
        <w:rPr>
          <w:rFonts w:ascii="Times New Roman" w:eastAsia="Times New Roman" w:hAnsi="Times New Roman" w:cs="Times New Roman"/>
          <w:position w:val="-1"/>
          <w:sz w:val="28"/>
          <w:szCs w:val="28"/>
        </w:rPr>
      </w:pPr>
    </w:p>
    <w:p w14:paraId="5BD91986"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p>
    <w:p w14:paraId="32B50099" w14:textId="6DD59765" w:rsidR="00FF7029" w:rsidRDefault="00FF7029" w:rsidP="00473CF2">
      <w:pPr>
        <w:spacing w:before="23" w:after="0" w:line="316" w:lineRule="exact"/>
        <w:ind w:left="108" w:right="-20"/>
        <w:rPr>
          <w:rFonts w:ascii="Times New Roman" w:eastAsia="Times New Roman" w:hAnsi="Times New Roman" w:cs="Times New Roman"/>
          <w:b/>
          <w:bCs/>
          <w:position w:val="-1"/>
          <w:sz w:val="28"/>
          <w:szCs w:val="28"/>
        </w:rPr>
      </w:pPr>
      <w:r w:rsidRPr="00C20A69">
        <w:rPr>
          <w:rFonts w:ascii="Times New Roman" w:eastAsia="Times New Roman" w:hAnsi="Times New Roman" w:cs="Times New Roman"/>
          <w:position w:val="-1"/>
          <w:sz w:val="28"/>
          <w:szCs w:val="28"/>
        </w:rPr>
        <w:t>•</w:t>
      </w:r>
      <w:r w:rsidRPr="00C20A69">
        <w:rPr>
          <w:rFonts w:ascii="Times New Roman" w:eastAsia="Times New Roman" w:hAnsi="Times New Roman" w:cs="Times New Roman"/>
          <w:position w:val="-1"/>
          <w:sz w:val="28"/>
          <w:szCs w:val="28"/>
        </w:rPr>
        <w:tab/>
      </w:r>
      <w:r w:rsidR="00473CF2" w:rsidRPr="001F6604">
        <w:rPr>
          <w:rFonts w:ascii="Times New Roman" w:eastAsia="Times New Roman" w:hAnsi="Times New Roman" w:cs="Times New Roman"/>
          <w:b/>
          <w:bCs/>
          <w:position w:val="-1"/>
          <w:sz w:val="28"/>
          <w:szCs w:val="28"/>
        </w:rPr>
        <w:t xml:space="preserve">Pros and Cons of the </w:t>
      </w:r>
      <w:r w:rsidRPr="001F6604">
        <w:rPr>
          <w:rFonts w:ascii="Times New Roman" w:eastAsia="Times New Roman" w:hAnsi="Times New Roman" w:cs="Times New Roman"/>
          <w:b/>
          <w:bCs/>
          <w:position w:val="-1"/>
          <w:sz w:val="28"/>
          <w:szCs w:val="28"/>
        </w:rPr>
        <w:t>product</w:t>
      </w:r>
      <w:r w:rsidR="001F6604" w:rsidRPr="001F6604">
        <w:rPr>
          <w:rFonts w:ascii="Times New Roman" w:eastAsia="Times New Roman" w:hAnsi="Times New Roman" w:cs="Times New Roman"/>
          <w:b/>
          <w:bCs/>
          <w:position w:val="-1"/>
          <w:sz w:val="28"/>
          <w:szCs w:val="28"/>
        </w:rPr>
        <w:t>.</w:t>
      </w:r>
    </w:p>
    <w:p w14:paraId="361DDF2D" w14:textId="330780F7" w:rsidR="00A32920" w:rsidRDefault="00A32920" w:rsidP="00473CF2">
      <w:pPr>
        <w:spacing w:before="23" w:after="0" w:line="316" w:lineRule="exact"/>
        <w:ind w:left="108" w:right="-20"/>
        <w:rPr>
          <w:rFonts w:ascii="Times New Roman" w:eastAsia="Times New Roman" w:hAnsi="Times New Roman" w:cs="Times New Roman"/>
          <w:b/>
          <w:bCs/>
          <w:position w:val="-1"/>
          <w:sz w:val="28"/>
          <w:szCs w:val="28"/>
        </w:rPr>
      </w:pPr>
    </w:p>
    <w:p w14:paraId="41EB3F60" w14:textId="236DD4AD" w:rsidR="00A32920" w:rsidRPr="00A32920" w:rsidRDefault="00A32920" w:rsidP="00A32920">
      <w:pPr>
        <w:pStyle w:val="ListParagraph"/>
        <w:numPr>
          <w:ilvl w:val="0"/>
          <w:numId w:val="4"/>
        </w:numPr>
        <w:spacing w:before="23" w:after="0" w:line="316" w:lineRule="exact"/>
        <w:ind w:right="-20"/>
        <w:rPr>
          <w:rFonts w:ascii="Times New Roman" w:eastAsia="Times New Roman" w:hAnsi="Times New Roman" w:cs="Times New Roman"/>
          <w:position w:val="-1"/>
          <w:sz w:val="24"/>
          <w:szCs w:val="24"/>
          <w:highlight w:val="green"/>
        </w:rPr>
      </w:pPr>
      <w:r w:rsidRPr="00A32920">
        <w:rPr>
          <w:rFonts w:ascii="Times New Roman" w:eastAsia="Times New Roman" w:hAnsi="Times New Roman" w:cs="Times New Roman"/>
          <w:position w:val="-1"/>
          <w:sz w:val="24"/>
          <w:szCs w:val="24"/>
          <w:highlight w:val="green"/>
        </w:rPr>
        <w:t xml:space="preserve">All relevant information, that restaurant goers would want to see is all in </w:t>
      </w:r>
      <w:proofErr w:type="spellStart"/>
      <w:r w:rsidRPr="00A32920">
        <w:rPr>
          <w:rFonts w:ascii="Times New Roman" w:eastAsia="Times New Roman" w:hAnsi="Times New Roman" w:cs="Times New Roman"/>
          <w:position w:val="-1"/>
          <w:sz w:val="24"/>
          <w:szCs w:val="24"/>
          <w:highlight w:val="green"/>
        </w:rPr>
        <w:t>once</w:t>
      </w:r>
      <w:proofErr w:type="spellEnd"/>
      <w:r w:rsidRPr="00A32920">
        <w:rPr>
          <w:rFonts w:ascii="Times New Roman" w:eastAsia="Times New Roman" w:hAnsi="Times New Roman" w:cs="Times New Roman"/>
          <w:position w:val="-1"/>
          <w:sz w:val="24"/>
          <w:szCs w:val="24"/>
          <w:highlight w:val="green"/>
        </w:rPr>
        <w:t xml:space="preserve"> place.</w:t>
      </w:r>
    </w:p>
    <w:p w14:paraId="4784B495" w14:textId="732944DC" w:rsidR="00A32920" w:rsidRPr="00A32920" w:rsidRDefault="00A32920" w:rsidP="00A32920">
      <w:pPr>
        <w:pStyle w:val="ListParagraph"/>
        <w:numPr>
          <w:ilvl w:val="0"/>
          <w:numId w:val="4"/>
        </w:numPr>
        <w:spacing w:before="23" w:after="0" w:line="316" w:lineRule="exact"/>
        <w:ind w:right="-20"/>
        <w:rPr>
          <w:rFonts w:ascii="Times New Roman" w:eastAsia="Times New Roman" w:hAnsi="Times New Roman" w:cs="Times New Roman"/>
          <w:position w:val="-1"/>
          <w:sz w:val="24"/>
          <w:szCs w:val="24"/>
          <w:highlight w:val="green"/>
        </w:rPr>
      </w:pPr>
      <w:r w:rsidRPr="00A32920">
        <w:rPr>
          <w:rFonts w:ascii="Times New Roman" w:eastAsia="Times New Roman" w:hAnsi="Times New Roman" w:cs="Times New Roman"/>
          <w:position w:val="-1"/>
          <w:sz w:val="24"/>
          <w:szCs w:val="24"/>
          <w:highlight w:val="green"/>
        </w:rPr>
        <w:t xml:space="preserve">Customers can find restaurants offering specific dishes that they would like to try. </w:t>
      </w:r>
    </w:p>
    <w:p w14:paraId="3246D7B3" w14:textId="083C801F" w:rsidR="00A32920" w:rsidRPr="00A32920" w:rsidRDefault="00A32920" w:rsidP="00A32920">
      <w:pPr>
        <w:pStyle w:val="ListParagraph"/>
        <w:numPr>
          <w:ilvl w:val="0"/>
          <w:numId w:val="4"/>
        </w:numPr>
        <w:spacing w:before="23" w:after="0" w:line="316" w:lineRule="exact"/>
        <w:ind w:right="-20"/>
        <w:rPr>
          <w:rFonts w:ascii="Times New Roman" w:eastAsia="Times New Roman" w:hAnsi="Times New Roman" w:cs="Times New Roman"/>
          <w:position w:val="-1"/>
          <w:sz w:val="24"/>
          <w:szCs w:val="24"/>
          <w:highlight w:val="green"/>
        </w:rPr>
      </w:pPr>
      <w:r w:rsidRPr="00A32920">
        <w:rPr>
          <w:rFonts w:ascii="Times New Roman" w:eastAsia="Times New Roman" w:hAnsi="Times New Roman" w:cs="Times New Roman"/>
          <w:position w:val="-1"/>
          <w:sz w:val="24"/>
          <w:szCs w:val="24"/>
          <w:highlight w:val="green"/>
        </w:rPr>
        <w:t xml:space="preserve">Account stores booking information for each user. </w:t>
      </w:r>
    </w:p>
    <w:p w14:paraId="55E41EB3" w14:textId="127D47F6" w:rsidR="00A32920" w:rsidRDefault="00A32920" w:rsidP="00A32920">
      <w:pPr>
        <w:pStyle w:val="ListParagraph"/>
        <w:numPr>
          <w:ilvl w:val="0"/>
          <w:numId w:val="4"/>
        </w:numPr>
        <w:spacing w:before="23" w:after="0" w:line="316" w:lineRule="exact"/>
        <w:ind w:right="-20"/>
        <w:rPr>
          <w:rFonts w:ascii="Times New Roman" w:eastAsia="Times New Roman" w:hAnsi="Times New Roman" w:cs="Times New Roman"/>
          <w:position w:val="-1"/>
          <w:sz w:val="24"/>
          <w:szCs w:val="24"/>
          <w:highlight w:val="green"/>
        </w:rPr>
      </w:pPr>
      <w:r w:rsidRPr="00A32920">
        <w:rPr>
          <w:rFonts w:ascii="Times New Roman" w:eastAsia="Times New Roman" w:hAnsi="Times New Roman" w:cs="Times New Roman"/>
          <w:position w:val="-1"/>
          <w:sz w:val="24"/>
          <w:szCs w:val="24"/>
          <w:highlight w:val="green"/>
        </w:rPr>
        <w:t xml:space="preserve">User can search based on location, rating, price range and cuisine. </w:t>
      </w:r>
    </w:p>
    <w:p w14:paraId="6B3E734B" w14:textId="29C15398" w:rsidR="00A32920" w:rsidRDefault="00A32920" w:rsidP="00A32920">
      <w:pPr>
        <w:spacing w:before="23" w:after="0" w:line="316" w:lineRule="exact"/>
        <w:ind w:right="-20"/>
        <w:rPr>
          <w:rFonts w:ascii="Times New Roman" w:eastAsia="Times New Roman" w:hAnsi="Times New Roman" w:cs="Times New Roman"/>
          <w:position w:val="-1"/>
          <w:sz w:val="24"/>
          <w:szCs w:val="24"/>
          <w:highlight w:val="green"/>
        </w:rPr>
      </w:pPr>
    </w:p>
    <w:p w14:paraId="1DADE77A" w14:textId="6A8B63DE" w:rsidR="00A32920" w:rsidRPr="004B15CC" w:rsidRDefault="00A32920" w:rsidP="00A32920">
      <w:pPr>
        <w:pStyle w:val="ListParagraph"/>
        <w:numPr>
          <w:ilvl w:val="0"/>
          <w:numId w:val="4"/>
        </w:numPr>
        <w:spacing w:before="23" w:after="0" w:line="316" w:lineRule="exact"/>
        <w:ind w:right="-20"/>
        <w:rPr>
          <w:rFonts w:eastAsia="Times New Roman" w:cstheme="minorHAnsi"/>
          <w:position w:val="-1"/>
          <w:sz w:val="24"/>
          <w:szCs w:val="24"/>
          <w:highlight w:val="red"/>
        </w:rPr>
      </w:pPr>
      <w:r w:rsidRPr="004B15CC">
        <w:rPr>
          <w:rFonts w:eastAsia="Times New Roman" w:cstheme="minorHAnsi"/>
          <w:position w:val="-1"/>
          <w:sz w:val="24"/>
          <w:szCs w:val="24"/>
          <w:highlight w:val="red"/>
        </w:rPr>
        <w:t xml:space="preserve">Must rely on restaurants to accept site as an </w:t>
      </w:r>
      <w:r w:rsidR="004B15CC" w:rsidRPr="004B15CC">
        <w:rPr>
          <w:rFonts w:eastAsia="Times New Roman" w:cstheme="minorHAnsi"/>
          <w:position w:val="-1"/>
          <w:sz w:val="24"/>
          <w:szCs w:val="24"/>
          <w:highlight w:val="red"/>
        </w:rPr>
        <w:t>intermediary</w:t>
      </w:r>
      <w:r w:rsidRPr="004B15CC">
        <w:rPr>
          <w:rFonts w:eastAsia="Times New Roman" w:cstheme="minorHAnsi"/>
          <w:position w:val="-1"/>
          <w:sz w:val="24"/>
          <w:szCs w:val="24"/>
          <w:highlight w:val="red"/>
        </w:rPr>
        <w:t xml:space="preserve"> for bookings.</w:t>
      </w:r>
    </w:p>
    <w:p w14:paraId="5FBAD5EE" w14:textId="40552DA5" w:rsidR="00A32920" w:rsidRPr="004B15CC" w:rsidRDefault="00A32920" w:rsidP="00A32920">
      <w:pPr>
        <w:pStyle w:val="ListParagraph"/>
        <w:numPr>
          <w:ilvl w:val="0"/>
          <w:numId w:val="4"/>
        </w:numPr>
        <w:spacing w:before="23" w:after="0" w:line="316" w:lineRule="exact"/>
        <w:ind w:right="-20"/>
        <w:rPr>
          <w:rFonts w:eastAsia="Times New Roman" w:cstheme="minorHAnsi"/>
          <w:position w:val="-1"/>
          <w:sz w:val="24"/>
          <w:szCs w:val="24"/>
          <w:highlight w:val="red"/>
        </w:rPr>
      </w:pPr>
      <w:r w:rsidRPr="004B15CC">
        <w:rPr>
          <w:rFonts w:eastAsia="Times New Roman" w:cstheme="minorHAnsi"/>
          <w:position w:val="-1"/>
          <w:sz w:val="24"/>
          <w:szCs w:val="24"/>
          <w:highlight w:val="red"/>
        </w:rPr>
        <w:t xml:space="preserve">Revenue will not be instant as restaurant advertisements will be pre-loaded to fill the site and provide a reasonable amount of options for customers. </w:t>
      </w:r>
    </w:p>
    <w:p w14:paraId="1EC4DC73" w14:textId="7BF143EF" w:rsidR="00A32920" w:rsidRPr="004B15CC" w:rsidRDefault="00A32920" w:rsidP="004B15CC">
      <w:pPr>
        <w:spacing w:before="23" w:after="0" w:line="316" w:lineRule="exact"/>
        <w:ind w:right="-20"/>
        <w:rPr>
          <w:rFonts w:eastAsia="Times New Roman" w:cstheme="minorHAnsi"/>
          <w:position w:val="-1"/>
          <w:sz w:val="24"/>
          <w:szCs w:val="24"/>
          <w:highlight w:val="green"/>
        </w:rPr>
      </w:pPr>
    </w:p>
    <w:p w14:paraId="34A31170" w14:textId="3B4958BB" w:rsidR="00A32920" w:rsidRDefault="00A32920" w:rsidP="00A32920">
      <w:pPr>
        <w:spacing w:before="23" w:after="0" w:line="316" w:lineRule="exact"/>
        <w:ind w:right="-20"/>
        <w:rPr>
          <w:rFonts w:ascii="Times New Roman" w:eastAsia="Times New Roman" w:hAnsi="Times New Roman" w:cs="Times New Roman"/>
          <w:position w:val="-1"/>
          <w:sz w:val="28"/>
          <w:szCs w:val="28"/>
          <w:highlight w:val="green"/>
        </w:rPr>
      </w:pPr>
    </w:p>
    <w:p w14:paraId="07DDD275" w14:textId="09C49C74" w:rsidR="00A32920" w:rsidRPr="002115BD" w:rsidRDefault="002115BD" w:rsidP="00A32920">
      <w:pPr>
        <w:spacing w:before="23" w:after="0" w:line="316" w:lineRule="exact"/>
        <w:ind w:left="468" w:right="-20"/>
        <w:rPr>
          <w:rFonts w:eastAsia="Times New Roman" w:cstheme="minorHAnsi"/>
          <w:position w:val="-1"/>
          <w:sz w:val="24"/>
          <w:szCs w:val="24"/>
        </w:rPr>
      </w:pPr>
      <w:r>
        <w:rPr>
          <w:rFonts w:eastAsia="Times New Roman" w:cstheme="minorHAnsi"/>
          <w:position w:val="-1"/>
          <w:sz w:val="24"/>
          <w:szCs w:val="24"/>
        </w:rPr>
        <w:t>In conclusion,</w:t>
      </w:r>
      <w:r w:rsidRPr="002115BD">
        <w:rPr>
          <w:rFonts w:eastAsia="Times New Roman" w:cstheme="minorHAnsi"/>
          <w:position w:val="-1"/>
          <w:sz w:val="24"/>
          <w:szCs w:val="24"/>
        </w:rPr>
        <w:t xml:space="preserve"> I believe this site could benefit many users due to readily available information and easy-to-use search filters to find a restaurant they would enjoy their experience at. I also believe restaurants would be willing to accept the service as it would only generate revenue and valuable customers for their business.</w:t>
      </w:r>
    </w:p>
    <w:p w14:paraId="64E4BC08" w14:textId="77777777" w:rsidR="00FF7029" w:rsidRPr="00C20A69" w:rsidRDefault="00FF7029" w:rsidP="00C20A69">
      <w:pPr>
        <w:spacing w:before="23" w:after="0" w:line="316" w:lineRule="exact"/>
        <w:ind w:right="-20"/>
        <w:rPr>
          <w:rFonts w:ascii="Times New Roman" w:eastAsia="Times New Roman" w:hAnsi="Times New Roman" w:cs="Times New Roman"/>
          <w:position w:val="-1"/>
          <w:sz w:val="28"/>
          <w:szCs w:val="28"/>
        </w:rPr>
      </w:pPr>
    </w:p>
    <w:sectPr w:rsidR="00FF7029" w:rsidRPr="00C20A69" w:rsidSect="005E1EC9">
      <w:headerReference w:type="default" r:id="rId11"/>
      <w:footerReference w:type="default" r:id="rId12"/>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8ED8" w14:textId="77777777" w:rsidR="009B5E6F" w:rsidRDefault="009B5E6F">
      <w:pPr>
        <w:spacing w:after="0" w:line="240" w:lineRule="auto"/>
      </w:pPr>
      <w:r>
        <w:separator/>
      </w:r>
    </w:p>
  </w:endnote>
  <w:endnote w:type="continuationSeparator" w:id="0">
    <w:p w14:paraId="039A475F" w14:textId="77777777" w:rsidR="009B5E6F" w:rsidRDefault="009B5E6F">
      <w:pPr>
        <w:spacing w:after="0" w:line="240" w:lineRule="auto"/>
      </w:pPr>
      <w:r>
        <w:continuationSeparator/>
      </w:r>
    </w:p>
  </w:endnote>
  <w:endnote w:type="continuationNotice" w:id="1">
    <w:p w14:paraId="273EAADE" w14:textId="77777777" w:rsidR="009B5E6F" w:rsidRDefault="009B5E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8240"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AFB9" id="_x0000_t202" coordsize="21600,21600" o:spt="202" path="m,l,21600r21600,l21600,xe">
              <v:stroke joinstyle="miter"/>
              <v:path gradientshapeok="t" o:connecttype="rect"/>
            </v:shapetype>
            <v:shape id="Text Box 1" o:spid="_x0000_s1026" type="#_x0000_t202" style="position:absolute;margin-left:566.5pt;margin-top:769.95pt;width:10.3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" filled="f" stroked="f">
              <v:textbox inset="0,0,0,0">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13CD1" w14:textId="77777777" w:rsidR="009B5E6F" w:rsidRDefault="009B5E6F">
      <w:pPr>
        <w:spacing w:after="0" w:line="240" w:lineRule="auto"/>
      </w:pPr>
      <w:r>
        <w:separator/>
      </w:r>
    </w:p>
  </w:footnote>
  <w:footnote w:type="continuationSeparator" w:id="0">
    <w:p w14:paraId="7D843036" w14:textId="77777777" w:rsidR="009B5E6F" w:rsidRDefault="009B5E6F">
      <w:pPr>
        <w:spacing w:after="0" w:line="240" w:lineRule="auto"/>
      </w:pPr>
      <w:r>
        <w:continuationSeparator/>
      </w:r>
    </w:p>
  </w:footnote>
  <w:footnote w:type="continuationNotice" w:id="1">
    <w:p w14:paraId="087C0966" w14:textId="77777777" w:rsidR="009B5E6F" w:rsidRDefault="009B5E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B076" w14:textId="261260FF" w:rsidR="00570E84" w:rsidRDefault="00570E84">
    <w:pPr>
      <w:pStyle w:val="Header"/>
    </w:pPr>
  </w:p>
  <w:p w14:paraId="2A1FE1CB" w14:textId="2425E358" w:rsidR="00570E84" w:rsidRDefault="00570E84">
    <w:pPr>
      <w:pStyle w:val="Header"/>
    </w:pPr>
  </w:p>
  <w:p w14:paraId="38318996" w14:textId="19D02D53" w:rsidR="00570E84" w:rsidRDefault="00570E84">
    <w:pPr>
      <w:pStyle w:val="Header"/>
    </w:pPr>
    <w:r>
      <w:t>Sean Kelly</w:t>
    </w:r>
  </w:p>
  <w:p w14:paraId="626796ED" w14:textId="03AE222A" w:rsidR="00570E84" w:rsidRDefault="00570E84">
    <w:pPr>
      <w:pStyle w:val="Header"/>
    </w:pPr>
    <w:r>
      <w:t>N00225867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030C"/>
    <w:multiLevelType w:val="hybridMultilevel"/>
    <w:tmpl w:val="00C6E6F6"/>
    <w:lvl w:ilvl="0" w:tplc="18090001">
      <w:start w:val="1"/>
      <w:numFmt w:val="bullet"/>
      <w:lvlText w:val=""/>
      <w:lvlJc w:val="left"/>
      <w:pPr>
        <w:ind w:left="828" w:hanging="360"/>
      </w:pPr>
      <w:rPr>
        <w:rFonts w:ascii="Symbol" w:hAnsi="Symbol" w:hint="default"/>
      </w:rPr>
    </w:lvl>
    <w:lvl w:ilvl="1" w:tplc="18090003" w:tentative="1">
      <w:start w:val="1"/>
      <w:numFmt w:val="bullet"/>
      <w:lvlText w:val="o"/>
      <w:lvlJc w:val="left"/>
      <w:pPr>
        <w:ind w:left="1548" w:hanging="360"/>
      </w:pPr>
      <w:rPr>
        <w:rFonts w:ascii="Courier New" w:hAnsi="Courier New" w:cs="Courier New" w:hint="default"/>
      </w:rPr>
    </w:lvl>
    <w:lvl w:ilvl="2" w:tplc="18090005" w:tentative="1">
      <w:start w:val="1"/>
      <w:numFmt w:val="bullet"/>
      <w:lvlText w:val=""/>
      <w:lvlJc w:val="left"/>
      <w:pPr>
        <w:ind w:left="2268" w:hanging="360"/>
      </w:pPr>
      <w:rPr>
        <w:rFonts w:ascii="Wingdings" w:hAnsi="Wingdings" w:hint="default"/>
      </w:rPr>
    </w:lvl>
    <w:lvl w:ilvl="3" w:tplc="18090001" w:tentative="1">
      <w:start w:val="1"/>
      <w:numFmt w:val="bullet"/>
      <w:lvlText w:val=""/>
      <w:lvlJc w:val="left"/>
      <w:pPr>
        <w:ind w:left="2988" w:hanging="360"/>
      </w:pPr>
      <w:rPr>
        <w:rFonts w:ascii="Symbol" w:hAnsi="Symbol" w:hint="default"/>
      </w:rPr>
    </w:lvl>
    <w:lvl w:ilvl="4" w:tplc="18090003" w:tentative="1">
      <w:start w:val="1"/>
      <w:numFmt w:val="bullet"/>
      <w:lvlText w:val="o"/>
      <w:lvlJc w:val="left"/>
      <w:pPr>
        <w:ind w:left="3708" w:hanging="360"/>
      </w:pPr>
      <w:rPr>
        <w:rFonts w:ascii="Courier New" w:hAnsi="Courier New" w:cs="Courier New" w:hint="default"/>
      </w:rPr>
    </w:lvl>
    <w:lvl w:ilvl="5" w:tplc="18090005" w:tentative="1">
      <w:start w:val="1"/>
      <w:numFmt w:val="bullet"/>
      <w:lvlText w:val=""/>
      <w:lvlJc w:val="left"/>
      <w:pPr>
        <w:ind w:left="4428" w:hanging="360"/>
      </w:pPr>
      <w:rPr>
        <w:rFonts w:ascii="Wingdings" w:hAnsi="Wingdings" w:hint="default"/>
      </w:rPr>
    </w:lvl>
    <w:lvl w:ilvl="6" w:tplc="18090001" w:tentative="1">
      <w:start w:val="1"/>
      <w:numFmt w:val="bullet"/>
      <w:lvlText w:val=""/>
      <w:lvlJc w:val="left"/>
      <w:pPr>
        <w:ind w:left="5148" w:hanging="360"/>
      </w:pPr>
      <w:rPr>
        <w:rFonts w:ascii="Symbol" w:hAnsi="Symbol" w:hint="default"/>
      </w:rPr>
    </w:lvl>
    <w:lvl w:ilvl="7" w:tplc="18090003" w:tentative="1">
      <w:start w:val="1"/>
      <w:numFmt w:val="bullet"/>
      <w:lvlText w:val="o"/>
      <w:lvlJc w:val="left"/>
      <w:pPr>
        <w:ind w:left="5868" w:hanging="360"/>
      </w:pPr>
      <w:rPr>
        <w:rFonts w:ascii="Courier New" w:hAnsi="Courier New" w:cs="Courier New" w:hint="default"/>
      </w:rPr>
    </w:lvl>
    <w:lvl w:ilvl="8" w:tplc="18090005" w:tentative="1">
      <w:start w:val="1"/>
      <w:numFmt w:val="bullet"/>
      <w:lvlText w:val=""/>
      <w:lvlJc w:val="left"/>
      <w:pPr>
        <w:ind w:left="6588" w:hanging="360"/>
      </w:pPr>
      <w:rPr>
        <w:rFonts w:ascii="Wingdings" w:hAnsi="Wingdings" w:hint="default"/>
      </w:rPr>
    </w:lvl>
  </w:abstractNum>
  <w:abstractNum w:abstractNumId="1" w15:restartNumberingAfterBreak="0">
    <w:nsid w:val="1DEC180F"/>
    <w:multiLevelType w:val="hybridMultilevel"/>
    <w:tmpl w:val="618EE186"/>
    <w:lvl w:ilvl="0" w:tplc="18090001">
      <w:start w:val="1"/>
      <w:numFmt w:val="bullet"/>
      <w:lvlText w:val=""/>
      <w:lvlJc w:val="left"/>
      <w:pPr>
        <w:ind w:left="828" w:hanging="360"/>
      </w:pPr>
      <w:rPr>
        <w:rFonts w:ascii="Symbol" w:hAnsi="Symbol" w:hint="default"/>
      </w:rPr>
    </w:lvl>
    <w:lvl w:ilvl="1" w:tplc="18090003" w:tentative="1">
      <w:start w:val="1"/>
      <w:numFmt w:val="bullet"/>
      <w:lvlText w:val="o"/>
      <w:lvlJc w:val="left"/>
      <w:pPr>
        <w:ind w:left="1548" w:hanging="360"/>
      </w:pPr>
      <w:rPr>
        <w:rFonts w:ascii="Courier New" w:hAnsi="Courier New" w:cs="Courier New" w:hint="default"/>
      </w:rPr>
    </w:lvl>
    <w:lvl w:ilvl="2" w:tplc="18090005" w:tentative="1">
      <w:start w:val="1"/>
      <w:numFmt w:val="bullet"/>
      <w:lvlText w:val=""/>
      <w:lvlJc w:val="left"/>
      <w:pPr>
        <w:ind w:left="2268" w:hanging="360"/>
      </w:pPr>
      <w:rPr>
        <w:rFonts w:ascii="Wingdings" w:hAnsi="Wingdings" w:hint="default"/>
      </w:rPr>
    </w:lvl>
    <w:lvl w:ilvl="3" w:tplc="18090001" w:tentative="1">
      <w:start w:val="1"/>
      <w:numFmt w:val="bullet"/>
      <w:lvlText w:val=""/>
      <w:lvlJc w:val="left"/>
      <w:pPr>
        <w:ind w:left="2988" w:hanging="360"/>
      </w:pPr>
      <w:rPr>
        <w:rFonts w:ascii="Symbol" w:hAnsi="Symbol" w:hint="default"/>
      </w:rPr>
    </w:lvl>
    <w:lvl w:ilvl="4" w:tplc="18090003" w:tentative="1">
      <w:start w:val="1"/>
      <w:numFmt w:val="bullet"/>
      <w:lvlText w:val="o"/>
      <w:lvlJc w:val="left"/>
      <w:pPr>
        <w:ind w:left="3708" w:hanging="360"/>
      </w:pPr>
      <w:rPr>
        <w:rFonts w:ascii="Courier New" w:hAnsi="Courier New" w:cs="Courier New" w:hint="default"/>
      </w:rPr>
    </w:lvl>
    <w:lvl w:ilvl="5" w:tplc="18090005" w:tentative="1">
      <w:start w:val="1"/>
      <w:numFmt w:val="bullet"/>
      <w:lvlText w:val=""/>
      <w:lvlJc w:val="left"/>
      <w:pPr>
        <w:ind w:left="4428" w:hanging="360"/>
      </w:pPr>
      <w:rPr>
        <w:rFonts w:ascii="Wingdings" w:hAnsi="Wingdings" w:hint="default"/>
      </w:rPr>
    </w:lvl>
    <w:lvl w:ilvl="6" w:tplc="18090001" w:tentative="1">
      <w:start w:val="1"/>
      <w:numFmt w:val="bullet"/>
      <w:lvlText w:val=""/>
      <w:lvlJc w:val="left"/>
      <w:pPr>
        <w:ind w:left="5148" w:hanging="360"/>
      </w:pPr>
      <w:rPr>
        <w:rFonts w:ascii="Symbol" w:hAnsi="Symbol" w:hint="default"/>
      </w:rPr>
    </w:lvl>
    <w:lvl w:ilvl="7" w:tplc="18090003" w:tentative="1">
      <w:start w:val="1"/>
      <w:numFmt w:val="bullet"/>
      <w:lvlText w:val="o"/>
      <w:lvlJc w:val="left"/>
      <w:pPr>
        <w:ind w:left="5868" w:hanging="360"/>
      </w:pPr>
      <w:rPr>
        <w:rFonts w:ascii="Courier New" w:hAnsi="Courier New" w:cs="Courier New" w:hint="default"/>
      </w:rPr>
    </w:lvl>
    <w:lvl w:ilvl="8" w:tplc="18090005" w:tentative="1">
      <w:start w:val="1"/>
      <w:numFmt w:val="bullet"/>
      <w:lvlText w:val=""/>
      <w:lvlJc w:val="left"/>
      <w:pPr>
        <w:ind w:left="6588" w:hanging="360"/>
      </w:pPr>
      <w:rPr>
        <w:rFonts w:ascii="Wingdings" w:hAnsi="Wingdings" w:hint="default"/>
      </w:rPr>
    </w:lvl>
  </w:abstractNum>
  <w:abstractNum w:abstractNumId="2" w15:restartNumberingAfterBreak="0">
    <w:nsid w:val="599B4AAD"/>
    <w:multiLevelType w:val="hybridMultilevel"/>
    <w:tmpl w:val="0584D594"/>
    <w:lvl w:ilvl="0" w:tplc="18090001">
      <w:start w:val="1"/>
      <w:numFmt w:val="bullet"/>
      <w:lvlText w:val=""/>
      <w:lvlJc w:val="left"/>
      <w:pPr>
        <w:ind w:left="828" w:hanging="360"/>
      </w:pPr>
      <w:rPr>
        <w:rFonts w:ascii="Symbol" w:hAnsi="Symbol" w:hint="default"/>
      </w:rPr>
    </w:lvl>
    <w:lvl w:ilvl="1" w:tplc="18090003" w:tentative="1">
      <w:start w:val="1"/>
      <w:numFmt w:val="bullet"/>
      <w:lvlText w:val="o"/>
      <w:lvlJc w:val="left"/>
      <w:pPr>
        <w:ind w:left="1548" w:hanging="360"/>
      </w:pPr>
      <w:rPr>
        <w:rFonts w:ascii="Courier New" w:hAnsi="Courier New" w:cs="Courier New" w:hint="default"/>
      </w:rPr>
    </w:lvl>
    <w:lvl w:ilvl="2" w:tplc="18090005" w:tentative="1">
      <w:start w:val="1"/>
      <w:numFmt w:val="bullet"/>
      <w:lvlText w:val=""/>
      <w:lvlJc w:val="left"/>
      <w:pPr>
        <w:ind w:left="2268" w:hanging="360"/>
      </w:pPr>
      <w:rPr>
        <w:rFonts w:ascii="Wingdings" w:hAnsi="Wingdings" w:hint="default"/>
      </w:rPr>
    </w:lvl>
    <w:lvl w:ilvl="3" w:tplc="18090001" w:tentative="1">
      <w:start w:val="1"/>
      <w:numFmt w:val="bullet"/>
      <w:lvlText w:val=""/>
      <w:lvlJc w:val="left"/>
      <w:pPr>
        <w:ind w:left="2988" w:hanging="360"/>
      </w:pPr>
      <w:rPr>
        <w:rFonts w:ascii="Symbol" w:hAnsi="Symbol" w:hint="default"/>
      </w:rPr>
    </w:lvl>
    <w:lvl w:ilvl="4" w:tplc="18090003" w:tentative="1">
      <w:start w:val="1"/>
      <w:numFmt w:val="bullet"/>
      <w:lvlText w:val="o"/>
      <w:lvlJc w:val="left"/>
      <w:pPr>
        <w:ind w:left="3708" w:hanging="360"/>
      </w:pPr>
      <w:rPr>
        <w:rFonts w:ascii="Courier New" w:hAnsi="Courier New" w:cs="Courier New" w:hint="default"/>
      </w:rPr>
    </w:lvl>
    <w:lvl w:ilvl="5" w:tplc="18090005" w:tentative="1">
      <w:start w:val="1"/>
      <w:numFmt w:val="bullet"/>
      <w:lvlText w:val=""/>
      <w:lvlJc w:val="left"/>
      <w:pPr>
        <w:ind w:left="4428" w:hanging="360"/>
      </w:pPr>
      <w:rPr>
        <w:rFonts w:ascii="Wingdings" w:hAnsi="Wingdings" w:hint="default"/>
      </w:rPr>
    </w:lvl>
    <w:lvl w:ilvl="6" w:tplc="18090001" w:tentative="1">
      <w:start w:val="1"/>
      <w:numFmt w:val="bullet"/>
      <w:lvlText w:val=""/>
      <w:lvlJc w:val="left"/>
      <w:pPr>
        <w:ind w:left="5148" w:hanging="360"/>
      </w:pPr>
      <w:rPr>
        <w:rFonts w:ascii="Symbol" w:hAnsi="Symbol" w:hint="default"/>
      </w:rPr>
    </w:lvl>
    <w:lvl w:ilvl="7" w:tplc="18090003" w:tentative="1">
      <w:start w:val="1"/>
      <w:numFmt w:val="bullet"/>
      <w:lvlText w:val="o"/>
      <w:lvlJc w:val="left"/>
      <w:pPr>
        <w:ind w:left="5868" w:hanging="360"/>
      </w:pPr>
      <w:rPr>
        <w:rFonts w:ascii="Courier New" w:hAnsi="Courier New" w:cs="Courier New" w:hint="default"/>
      </w:rPr>
    </w:lvl>
    <w:lvl w:ilvl="8" w:tplc="18090005" w:tentative="1">
      <w:start w:val="1"/>
      <w:numFmt w:val="bullet"/>
      <w:lvlText w:val=""/>
      <w:lvlJc w:val="left"/>
      <w:pPr>
        <w:ind w:left="6588" w:hanging="360"/>
      </w:pPr>
      <w:rPr>
        <w:rFonts w:ascii="Wingdings" w:hAnsi="Wingdings" w:hint="default"/>
      </w:rPr>
    </w:lvl>
  </w:abstractNum>
  <w:abstractNum w:abstractNumId="3" w15:restartNumberingAfterBreak="0">
    <w:nsid w:val="6DED5F9F"/>
    <w:multiLevelType w:val="hybridMultilevel"/>
    <w:tmpl w:val="616250D8"/>
    <w:lvl w:ilvl="0" w:tplc="1809000F">
      <w:start w:val="1"/>
      <w:numFmt w:val="decimal"/>
      <w:lvlText w:val="%1."/>
      <w:lvlJc w:val="left"/>
      <w:pPr>
        <w:ind w:left="828" w:hanging="360"/>
      </w:pPr>
    </w:lvl>
    <w:lvl w:ilvl="1" w:tplc="18090019" w:tentative="1">
      <w:start w:val="1"/>
      <w:numFmt w:val="lowerLetter"/>
      <w:lvlText w:val="%2."/>
      <w:lvlJc w:val="left"/>
      <w:pPr>
        <w:ind w:left="1548" w:hanging="360"/>
      </w:pPr>
    </w:lvl>
    <w:lvl w:ilvl="2" w:tplc="1809001B" w:tentative="1">
      <w:start w:val="1"/>
      <w:numFmt w:val="lowerRoman"/>
      <w:lvlText w:val="%3."/>
      <w:lvlJc w:val="right"/>
      <w:pPr>
        <w:ind w:left="2268" w:hanging="180"/>
      </w:pPr>
    </w:lvl>
    <w:lvl w:ilvl="3" w:tplc="1809000F" w:tentative="1">
      <w:start w:val="1"/>
      <w:numFmt w:val="decimal"/>
      <w:lvlText w:val="%4."/>
      <w:lvlJc w:val="left"/>
      <w:pPr>
        <w:ind w:left="2988" w:hanging="360"/>
      </w:pPr>
    </w:lvl>
    <w:lvl w:ilvl="4" w:tplc="18090019" w:tentative="1">
      <w:start w:val="1"/>
      <w:numFmt w:val="lowerLetter"/>
      <w:lvlText w:val="%5."/>
      <w:lvlJc w:val="left"/>
      <w:pPr>
        <w:ind w:left="3708" w:hanging="360"/>
      </w:pPr>
    </w:lvl>
    <w:lvl w:ilvl="5" w:tplc="1809001B" w:tentative="1">
      <w:start w:val="1"/>
      <w:numFmt w:val="lowerRoman"/>
      <w:lvlText w:val="%6."/>
      <w:lvlJc w:val="right"/>
      <w:pPr>
        <w:ind w:left="4428" w:hanging="180"/>
      </w:pPr>
    </w:lvl>
    <w:lvl w:ilvl="6" w:tplc="1809000F" w:tentative="1">
      <w:start w:val="1"/>
      <w:numFmt w:val="decimal"/>
      <w:lvlText w:val="%7."/>
      <w:lvlJc w:val="left"/>
      <w:pPr>
        <w:ind w:left="5148" w:hanging="360"/>
      </w:pPr>
    </w:lvl>
    <w:lvl w:ilvl="7" w:tplc="18090019" w:tentative="1">
      <w:start w:val="1"/>
      <w:numFmt w:val="lowerLetter"/>
      <w:lvlText w:val="%8."/>
      <w:lvlJc w:val="left"/>
      <w:pPr>
        <w:ind w:left="5868" w:hanging="360"/>
      </w:pPr>
    </w:lvl>
    <w:lvl w:ilvl="8" w:tplc="1809001B" w:tentative="1">
      <w:start w:val="1"/>
      <w:numFmt w:val="lowerRoman"/>
      <w:lvlText w:val="%9."/>
      <w:lvlJc w:val="right"/>
      <w:pPr>
        <w:ind w:left="6588" w:hanging="180"/>
      </w:pPr>
    </w:lvl>
  </w:abstractNum>
  <w:num w:numId="1" w16cid:durableId="871114542">
    <w:abstractNumId w:val="2"/>
  </w:num>
  <w:num w:numId="2" w16cid:durableId="1616281021">
    <w:abstractNumId w:val="0"/>
  </w:num>
  <w:num w:numId="3" w16cid:durableId="751589220">
    <w:abstractNumId w:val="3"/>
  </w:num>
  <w:num w:numId="4" w16cid:durableId="1979608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000321"/>
    <w:rsid w:val="00066EE6"/>
    <w:rsid w:val="0012160E"/>
    <w:rsid w:val="00175C9B"/>
    <w:rsid w:val="00177D3A"/>
    <w:rsid w:val="001F6604"/>
    <w:rsid w:val="002115BD"/>
    <w:rsid w:val="0026453B"/>
    <w:rsid w:val="00297FD1"/>
    <w:rsid w:val="002F37FF"/>
    <w:rsid w:val="002F6000"/>
    <w:rsid w:val="00306077"/>
    <w:rsid w:val="00357FE4"/>
    <w:rsid w:val="00376ED8"/>
    <w:rsid w:val="00473CF2"/>
    <w:rsid w:val="004B15CC"/>
    <w:rsid w:val="004DCD32"/>
    <w:rsid w:val="005054F2"/>
    <w:rsid w:val="00557BE9"/>
    <w:rsid w:val="00570E84"/>
    <w:rsid w:val="005E1EC9"/>
    <w:rsid w:val="006039CA"/>
    <w:rsid w:val="00642604"/>
    <w:rsid w:val="00690112"/>
    <w:rsid w:val="00704DD5"/>
    <w:rsid w:val="00724D9D"/>
    <w:rsid w:val="00961C2C"/>
    <w:rsid w:val="009B5E6F"/>
    <w:rsid w:val="009D4F17"/>
    <w:rsid w:val="00A32920"/>
    <w:rsid w:val="00AF00E8"/>
    <w:rsid w:val="00BB78E0"/>
    <w:rsid w:val="00BF6FA0"/>
    <w:rsid w:val="00C04561"/>
    <w:rsid w:val="00C131A2"/>
    <w:rsid w:val="00C20A69"/>
    <w:rsid w:val="00C45C5B"/>
    <w:rsid w:val="00C54095"/>
    <w:rsid w:val="00CA016F"/>
    <w:rsid w:val="00CD6B6E"/>
    <w:rsid w:val="00D1642A"/>
    <w:rsid w:val="00D412CB"/>
    <w:rsid w:val="00D60FC6"/>
    <w:rsid w:val="00E53B35"/>
    <w:rsid w:val="00F463B8"/>
    <w:rsid w:val="00FB5B43"/>
    <w:rsid w:val="00FE0857"/>
    <w:rsid w:val="00FF7029"/>
    <w:rsid w:val="01D3DCB1"/>
    <w:rsid w:val="02F3C561"/>
    <w:rsid w:val="0407FA22"/>
    <w:rsid w:val="06F1D126"/>
    <w:rsid w:val="08FDF72D"/>
    <w:rsid w:val="0992E26F"/>
    <w:rsid w:val="0FFD3EB4"/>
    <w:rsid w:val="1204EB61"/>
    <w:rsid w:val="15A09FBC"/>
    <w:rsid w:val="16D6726C"/>
    <w:rsid w:val="1E03E63D"/>
    <w:rsid w:val="217301BD"/>
    <w:rsid w:val="28BB7C76"/>
    <w:rsid w:val="2CC94B44"/>
    <w:rsid w:val="2ECA04FB"/>
    <w:rsid w:val="32523B00"/>
    <w:rsid w:val="34629346"/>
    <w:rsid w:val="36C76083"/>
    <w:rsid w:val="3711BE83"/>
    <w:rsid w:val="373277B1"/>
    <w:rsid w:val="3C3AFC1B"/>
    <w:rsid w:val="4061E566"/>
    <w:rsid w:val="4348C857"/>
    <w:rsid w:val="44DA5FEA"/>
    <w:rsid w:val="4AC3BE2C"/>
    <w:rsid w:val="4E83564D"/>
    <w:rsid w:val="51D92FF0"/>
    <w:rsid w:val="524F28F8"/>
    <w:rsid w:val="555CD18D"/>
    <w:rsid w:val="55DBE33A"/>
    <w:rsid w:val="5AE7C2D7"/>
    <w:rsid w:val="5BFC58C7"/>
    <w:rsid w:val="5C036182"/>
    <w:rsid w:val="5C9E2F56"/>
    <w:rsid w:val="5D1EADAF"/>
    <w:rsid w:val="5F25D524"/>
    <w:rsid w:val="5F33303B"/>
    <w:rsid w:val="62610980"/>
    <w:rsid w:val="656896C6"/>
    <w:rsid w:val="65F71C69"/>
    <w:rsid w:val="67ED3FFA"/>
    <w:rsid w:val="690D4FC7"/>
    <w:rsid w:val="6DA81613"/>
    <w:rsid w:val="6DD44089"/>
    <w:rsid w:val="73E880CD"/>
    <w:rsid w:val="76BD4FC6"/>
    <w:rsid w:val="774EF859"/>
    <w:rsid w:val="7792C058"/>
    <w:rsid w:val="7A7A1357"/>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EECE"/>
  <w15:docId w15:val="{FEB36CB1-DC2E-4F42-B40B-DD2AA1C4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604"/>
  </w:style>
  <w:style w:type="paragraph" w:styleId="Footer">
    <w:name w:val="footer"/>
    <w:basedOn w:val="Normal"/>
    <w:link w:val="FooterChar"/>
    <w:uiPriority w:val="99"/>
    <w:unhideWhenUsed/>
    <w:rsid w:val="00642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604"/>
  </w:style>
  <w:style w:type="paragraph" w:styleId="ListParagraph">
    <w:name w:val="List Paragraph"/>
    <w:basedOn w:val="Normal"/>
    <w:uiPriority w:val="34"/>
    <w:qFormat/>
    <w:rsid w:val="00376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6" ma:contentTypeDescription="Create a new document." ma:contentTypeScope="" ma:versionID="7bb972948696748661606df725b7bbbb">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59e56d46e63c0992486ec6c147878d24"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241A6-23E6-4682-BABF-2DE1DEE5059F}">
  <ds:schemaRefs>
    <ds:schemaRef ds:uri="http://schemas.openxmlformats.org/officeDocument/2006/bibliography"/>
  </ds:schemaRefs>
</ds:datastoreItem>
</file>

<file path=customXml/itemProps2.xml><?xml version="1.0" encoding="utf-8"?>
<ds:datastoreItem xmlns:ds="http://schemas.openxmlformats.org/officeDocument/2006/customXml" ds:itemID="{286B5D1F-270C-40F1-B958-9AD66A6C3827}">
  <ds:schemaRefs>
    <ds:schemaRef ds:uri="http://schemas.microsoft.com/sharepoint/v3/contenttype/forms"/>
  </ds:schemaRefs>
</ds:datastoreItem>
</file>

<file path=customXml/itemProps3.xml><?xml version="1.0" encoding="utf-8"?>
<ds:datastoreItem xmlns:ds="http://schemas.openxmlformats.org/officeDocument/2006/customXml" ds:itemID="{556FB2CD-C290-4170-8B82-7CB085F326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E8F1D3-014C-40E9-84B5-EC3740DEB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subject/>
  <dc:creator>lbenton</dc:creator>
  <cp:keywords/>
  <cp:lastModifiedBy>Sean Kelly</cp:lastModifiedBy>
  <cp:revision>36</cp:revision>
  <dcterms:created xsi:type="dcterms:W3CDTF">2020-10-15T21:53:00Z</dcterms:created>
  <dcterms:modified xsi:type="dcterms:W3CDTF">2023-01-30T16:25:00Z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0x0101009BF7A80B0FBE28449F4ED4A2932F3853</vt:lpwstr>
  </property>
  <property fmtid="{D5CDD505-2E9C-101B-9397-08002B2CF9AE}" pid="5" name="Order">
    <vt:r8>500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ies>
</file>